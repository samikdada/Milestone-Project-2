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F27D" w14:textId="77777777" w:rsidR="006B6B9A" w:rsidRPr="006B6B9A" w:rsidRDefault="006B6B9A" w:rsidP="006B6B9A">
      <w:pPr>
        <w:spacing w:after="0" w:line="240" w:lineRule="auto"/>
        <w:jc w:val="center"/>
        <w:rPr>
          <w:rFonts w:ascii="Times New Roman" w:eastAsia="Times New Roman" w:hAnsi="Times New Roman" w:cs="Times New Roman"/>
          <w:sz w:val="24"/>
          <w:szCs w:val="24"/>
          <w:lang w:val="en-US"/>
        </w:rPr>
      </w:pPr>
      <w:commentRangeStart w:id="0"/>
      <w:r w:rsidRPr="006B6B9A">
        <w:rPr>
          <w:rFonts w:ascii="Times New Roman" w:eastAsia="Times New Roman" w:hAnsi="Times New Roman" w:cs="Times New Roman"/>
          <w:b/>
          <w:sz w:val="24"/>
          <w:szCs w:val="24"/>
          <w:u w:val="single"/>
          <w:lang w:val="en-US"/>
        </w:rPr>
        <w:t>STATEMENT</w:t>
      </w:r>
      <w:commentRangeEnd w:id="0"/>
      <w:r w:rsidRPr="006B6B9A">
        <w:rPr>
          <w:rFonts w:ascii="Times New Roman" w:eastAsia="Times New Roman" w:hAnsi="Times New Roman" w:cs="Times New Roman"/>
          <w:sz w:val="16"/>
          <w:szCs w:val="16"/>
          <w:lang w:val="en-US"/>
        </w:rPr>
        <w:commentReference w:id="0"/>
      </w:r>
      <w:r w:rsidRPr="006B6B9A">
        <w:rPr>
          <w:rFonts w:ascii="Times New Roman" w:eastAsia="Times New Roman" w:hAnsi="Times New Roman" w:cs="Times New Roman"/>
          <w:b/>
          <w:sz w:val="24"/>
          <w:szCs w:val="24"/>
          <w:u w:val="single"/>
          <w:lang w:val="en-US"/>
        </w:rPr>
        <w:t xml:space="preserve"> OF PURPOSE</w:t>
      </w:r>
    </w:p>
    <w:p w14:paraId="5B10808B" w14:textId="2CD31183" w:rsidR="00777BC4" w:rsidRDefault="00777BC4" w:rsidP="0044472F">
      <w:pPr>
        <w:spacing w:after="0" w:line="240" w:lineRule="auto"/>
        <w:jc w:val="both"/>
        <w:rPr>
          <w:rFonts w:ascii="Times New Roman" w:hAnsi="Times New Roman"/>
          <w:strike/>
        </w:rPr>
      </w:pPr>
    </w:p>
    <w:p w14:paraId="3F10E04B" w14:textId="18437C98" w:rsidR="00777BC4" w:rsidRDefault="00777BC4" w:rsidP="00777BC4">
      <w:pPr>
        <w:spacing w:after="0" w:line="240" w:lineRule="auto"/>
        <w:jc w:val="both"/>
        <w:rPr>
          <w:rFonts w:ascii="Times New Roman" w:hAnsi="Times New Roman"/>
        </w:rPr>
      </w:pPr>
      <w:r>
        <w:rPr>
          <w:rFonts w:ascii="Times New Roman" w:hAnsi="Times New Roman"/>
        </w:rPr>
        <w:t xml:space="preserve">It gives me immense pleasure and honour to apply for the </w:t>
      </w:r>
      <w:r w:rsidR="00AE6FEE" w:rsidRPr="00AE6FEE">
        <w:rPr>
          <w:rFonts w:ascii="Times New Roman" w:hAnsi="Times New Roman"/>
          <w:b/>
        </w:rPr>
        <w:t>Master of Science</w:t>
      </w:r>
      <w:r w:rsidRPr="00AE6FEE">
        <w:rPr>
          <w:rFonts w:ascii="Times New Roman" w:hAnsi="Times New Roman"/>
          <w:b/>
        </w:rPr>
        <w:t xml:space="preserve"> program in the</w:t>
      </w:r>
      <w:r>
        <w:rPr>
          <w:rFonts w:ascii="Times New Roman" w:hAnsi="Times New Roman"/>
        </w:rPr>
        <w:t xml:space="preserve"> </w:t>
      </w:r>
      <w:r w:rsidRPr="00AE6FEE">
        <w:rPr>
          <w:rFonts w:ascii="Times New Roman" w:hAnsi="Times New Roman"/>
          <w:b/>
        </w:rPr>
        <w:t>Data science</w:t>
      </w:r>
      <w:r>
        <w:rPr>
          <w:rFonts w:ascii="Times New Roman" w:hAnsi="Times New Roman"/>
        </w:rPr>
        <w:t xml:space="preserve"> track in University of </w:t>
      </w:r>
      <w:r w:rsidR="00C552A1">
        <w:rPr>
          <w:rFonts w:ascii="Times New Roman" w:hAnsi="Times New Roman"/>
        </w:rPr>
        <w:t xml:space="preserve">Southern </w:t>
      </w:r>
      <w:r>
        <w:rPr>
          <w:rFonts w:ascii="Times New Roman" w:hAnsi="Times New Roman"/>
        </w:rPr>
        <w:t>California.</w:t>
      </w:r>
      <w:r w:rsidR="00C552A1">
        <w:rPr>
          <w:rFonts w:ascii="Times New Roman" w:hAnsi="Times New Roman"/>
        </w:rPr>
        <w:t xml:space="preserve"> </w:t>
      </w:r>
      <w:r w:rsidR="00AE6FEE">
        <w:rPr>
          <w:rFonts w:ascii="Times New Roman" w:hAnsi="Times New Roman"/>
        </w:rPr>
        <w:t>This decision was driven by 2 important factors.</w:t>
      </w:r>
      <w:r w:rsidR="00C552A1">
        <w:rPr>
          <w:rFonts w:ascii="Times New Roman" w:hAnsi="Times New Roman"/>
        </w:rPr>
        <w:t xml:space="preserve"> The first thing that drew my attention was the assorted subjects that USC Data Science provides. </w:t>
      </w:r>
      <w:r w:rsidR="00264CC3">
        <w:rPr>
          <w:rFonts w:ascii="Times New Roman" w:hAnsi="Times New Roman"/>
        </w:rPr>
        <w:t>These subjects not only cover the Computational part</w:t>
      </w:r>
      <w:r w:rsidR="00AE6FEE">
        <w:rPr>
          <w:rFonts w:ascii="Times New Roman" w:hAnsi="Times New Roman"/>
        </w:rPr>
        <w:t xml:space="preserve"> comprehensively</w:t>
      </w:r>
      <w:r w:rsidR="00264CC3">
        <w:rPr>
          <w:rFonts w:ascii="Times New Roman" w:hAnsi="Times New Roman"/>
        </w:rPr>
        <w:t xml:space="preserve"> but will also provide me with</w:t>
      </w:r>
      <w:r w:rsidR="00AE6FEE">
        <w:rPr>
          <w:rFonts w:ascii="Times New Roman" w:hAnsi="Times New Roman"/>
        </w:rPr>
        <w:t xml:space="preserve"> in depth understanding of</w:t>
      </w:r>
      <w:r w:rsidR="00264CC3">
        <w:rPr>
          <w:rFonts w:ascii="Times New Roman" w:hAnsi="Times New Roman"/>
        </w:rPr>
        <w:t xml:space="preserve"> the Numerical aspects of Data Science </w:t>
      </w:r>
      <w:r w:rsidR="00AE6FEE">
        <w:rPr>
          <w:rFonts w:ascii="Times New Roman" w:hAnsi="Times New Roman"/>
        </w:rPr>
        <w:t xml:space="preserve">as well </w:t>
      </w:r>
      <w:r w:rsidR="00264CC3">
        <w:rPr>
          <w:rFonts w:ascii="Times New Roman" w:hAnsi="Times New Roman"/>
        </w:rPr>
        <w:t xml:space="preserve">which is equally important. The Second reason is my strong propensity towards computer programming. </w:t>
      </w:r>
      <w:r w:rsidR="00BD53CC">
        <w:rPr>
          <w:rFonts w:ascii="Times New Roman" w:hAnsi="Times New Roman"/>
        </w:rPr>
        <w:t xml:space="preserve">This avid interest towards Computers is responsible for most of my prominent project works till now </w:t>
      </w:r>
      <w:proofErr w:type="gramStart"/>
      <w:r w:rsidR="00BD53CC">
        <w:rPr>
          <w:rFonts w:ascii="Times New Roman" w:hAnsi="Times New Roman"/>
        </w:rPr>
        <w:t>and also</w:t>
      </w:r>
      <w:proofErr w:type="gramEnd"/>
      <w:r w:rsidR="00BD53CC">
        <w:rPr>
          <w:rFonts w:ascii="Times New Roman" w:hAnsi="Times New Roman"/>
        </w:rPr>
        <w:t xml:space="preserve"> the reason behind the laurels that I have earned doing them.</w:t>
      </w:r>
    </w:p>
    <w:p w14:paraId="271C8E35" w14:textId="77777777" w:rsidR="00777BC4" w:rsidRPr="00777BC4" w:rsidRDefault="00777BC4" w:rsidP="0044472F">
      <w:pPr>
        <w:spacing w:after="0" w:line="240" w:lineRule="auto"/>
        <w:jc w:val="both"/>
        <w:rPr>
          <w:rFonts w:ascii="Times New Roman" w:hAnsi="Times New Roman"/>
          <w:strike/>
        </w:rPr>
      </w:pPr>
    </w:p>
    <w:p w14:paraId="2516DB40" w14:textId="68670FF9" w:rsidR="001E6BE2" w:rsidRDefault="00BD53CC" w:rsidP="00123769">
      <w:pPr>
        <w:spacing w:after="0" w:line="240" w:lineRule="auto"/>
        <w:jc w:val="both"/>
        <w:rPr>
          <w:rFonts w:ascii="Times New Roman" w:hAnsi="Times New Roman"/>
        </w:rPr>
      </w:pPr>
      <w:r>
        <w:rPr>
          <w:rFonts w:ascii="Times New Roman" w:hAnsi="Times New Roman"/>
        </w:rPr>
        <w:t>My first notable project was during my under-graduation when I had gained</w:t>
      </w:r>
      <w:r w:rsidRPr="00642121">
        <w:rPr>
          <w:rFonts w:ascii="Times New Roman" w:hAnsi="Times New Roman"/>
        </w:rPr>
        <w:t xml:space="preserve"> deep understanding about the working of an Atmel 8051 micro controller.</w:t>
      </w:r>
      <w:r>
        <w:rPr>
          <w:rFonts w:ascii="Times New Roman" w:hAnsi="Times New Roman"/>
        </w:rPr>
        <w:t xml:space="preserve"> This was a multi-disciplinary project which included students from CS, Mechanical and our Electronics and Telecommunication department </w:t>
      </w:r>
      <w:r w:rsidR="00756D1F">
        <w:rPr>
          <w:rFonts w:ascii="Times New Roman" w:hAnsi="Times New Roman"/>
        </w:rPr>
        <w:t>and</w:t>
      </w:r>
      <w:r>
        <w:rPr>
          <w:rFonts w:ascii="Times New Roman" w:hAnsi="Times New Roman"/>
        </w:rPr>
        <w:t xml:space="preserve"> was about </w:t>
      </w:r>
      <w:r w:rsidR="00756D1F">
        <w:rPr>
          <w:rFonts w:ascii="Times New Roman" w:hAnsi="Times New Roman"/>
        </w:rPr>
        <w:t xml:space="preserve">creating a </w:t>
      </w:r>
      <w:r w:rsidRPr="00642121">
        <w:rPr>
          <w:rFonts w:ascii="Times New Roman" w:hAnsi="Times New Roman"/>
        </w:rPr>
        <w:t>GPS guided vehicle with a mechanical arm</w:t>
      </w:r>
      <w:r>
        <w:rPr>
          <w:rFonts w:ascii="Times New Roman" w:hAnsi="Times New Roman"/>
        </w:rPr>
        <w:t xml:space="preserve">. </w:t>
      </w:r>
      <w:r w:rsidR="002A1B51" w:rsidRPr="00642121">
        <w:rPr>
          <w:rFonts w:ascii="Times New Roman" w:hAnsi="Times New Roman"/>
        </w:rPr>
        <w:t xml:space="preserve">This arm was controlled using </w:t>
      </w:r>
      <w:r w:rsidR="00A3536F">
        <w:rPr>
          <w:rFonts w:ascii="Times New Roman" w:hAnsi="Times New Roman"/>
        </w:rPr>
        <w:t>the 8051 micro-controller and stepper</w:t>
      </w:r>
      <w:r w:rsidR="002A1B51" w:rsidRPr="00642121">
        <w:rPr>
          <w:rFonts w:ascii="Times New Roman" w:hAnsi="Times New Roman"/>
        </w:rPr>
        <w:t xml:space="preserve"> motors. I had used my knowledge of the micro-controller to completely program the movement of the arm. </w:t>
      </w:r>
      <w:r w:rsidR="00756D1F">
        <w:rPr>
          <w:rFonts w:ascii="Times New Roman" w:hAnsi="Times New Roman"/>
        </w:rPr>
        <w:t xml:space="preserve">After through research, </w:t>
      </w:r>
      <w:r w:rsidR="00756D1F" w:rsidRPr="00642121">
        <w:rPr>
          <w:rFonts w:ascii="Times New Roman" w:hAnsi="Times New Roman"/>
        </w:rPr>
        <w:t>I and my team prepared a group thesis paper</w:t>
      </w:r>
      <w:r w:rsidR="00756D1F">
        <w:rPr>
          <w:rFonts w:ascii="Times New Roman" w:hAnsi="Times New Roman"/>
        </w:rPr>
        <w:t xml:space="preserve"> in which I explained</w:t>
      </w:r>
      <w:r w:rsidR="00756D1F" w:rsidRPr="00642121">
        <w:rPr>
          <w:rFonts w:ascii="Times New Roman" w:hAnsi="Times New Roman"/>
        </w:rPr>
        <w:t xml:space="preserve"> the technical details </w:t>
      </w:r>
      <w:r w:rsidR="00756D1F">
        <w:rPr>
          <w:rFonts w:ascii="Times New Roman" w:hAnsi="Times New Roman"/>
        </w:rPr>
        <w:t>like components used, the logic behind the movement of the arm, drawbacks, future improvements etc. Our</w:t>
      </w:r>
      <w:r w:rsidR="00D93C76">
        <w:rPr>
          <w:rFonts w:ascii="Times New Roman" w:hAnsi="Times New Roman"/>
        </w:rPr>
        <w:t xml:space="preserve"> </w:t>
      </w:r>
      <w:r w:rsidR="00042A9B">
        <w:rPr>
          <w:rFonts w:ascii="Times New Roman" w:hAnsi="Times New Roman"/>
        </w:rPr>
        <w:t>paper</w:t>
      </w:r>
      <w:r w:rsidR="00D93C76">
        <w:rPr>
          <w:rFonts w:ascii="Times New Roman" w:hAnsi="Times New Roman"/>
        </w:rPr>
        <w:t xml:space="preserve"> was selected as the best research paper</w:t>
      </w:r>
      <w:r w:rsidR="004F23D6">
        <w:rPr>
          <w:rFonts w:ascii="Times New Roman" w:hAnsi="Times New Roman"/>
        </w:rPr>
        <w:t xml:space="preserve"> of the year</w:t>
      </w:r>
      <w:r w:rsidR="00D93C76">
        <w:rPr>
          <w:rFonts w:ascii="Times New Roman" w:hAnsi="Times New Roman"/>
        </w:rPr>
        <w:t xml:space="preserve"> by the panel of judges that consisted of all honourable HODs from all the engineer</w:t>
      </w:r>
      <w:r w:rsidR="00EC7BA2">
        <w:rPr>
          <w:rFonts w:ascii="Times New Roman" w:hAnsi="Times New Roman"/>
        </w:rPr>
        <w:t xml:space="preserve">ing departments of our college. </w:t>
      </w:r>
      <w:r w:rsidR="0089609D">
        <w:rPr>
          <w:rFonts w:ascii="Times New Roman" w:hAnsi="Times New Roman"/>
        </w:rPr>
        <w:t>Though I have always opted for computer science electives, the above project with the CS department made realize the knowledge gaps that I have with respect to a CS student. Hence,</w:t>
      </w:r>
      <w:r w:rsidR="00F53C4B">
        <w:rPr>
          <w:rFonts w:ascii="Times New Roman" w:hAnsi="Times New Roman"/>
        </w:rPr>
        <w:t xml:space="preserve"> I </w:t>
      </w:r>
      <w:r w:rsidR="00123769" w:rsidRPr="00642121">
        <w:rPr>
          <w:rFonts w:ascii="Times New Roman" w:hAnsi="Times New Roman"/>
        </w:rPr>
        <w:t>decided to hone my skills further by</w:t>
      </w:r>
      <w:r w:rsidR="00030F62">
        <w:rPr>
          <w:rFonts w:ascii="Times New Roman" w:hAnsi="Times New Roman"/>
        </w:rPr>
        <w:t xml:space="preserve"> taking advanced Computer Programming courses</w:t>
      </w:r>
      <w:r w:rsidR="00123769" w:rsidRPr="00642121">
        <w:rPr>
          <w:rFonts w:ascii="Times New Roman" w:hAnsi="Times New Roman"/>
        </w:rPr>
        <w:t xml:space="preserve"> </w:t>
      </w:r>
      <w:r w:rsidR="00972A4B">
        <w:rPr>
          <w:rFonts w:ascii="Times New Roman" w:hAnsi="Times New Roman"/>
        </w:rPr>
        <w:t>like</w:t>
      </w:r>
      <w:r w:rsidR="00123769" w:rsidRPr="00642121">
        <w:rPr>
          <w:rFonts w:ascii="Times New Roman" w:hAnsi="Times New Roman"/>
        </w:rPr>
        <w:t xml:space="preserve"> C++ and Oracle SQL and passed those courses with A+ </w:t>
      </w:r>
      <w:del w:id="1" w:author="Editor" w:date="2018-11-23T12:12:00Z">
        <w:r w:rsidR="00123769" w:rsidRPr="00642121" w:rsidDel="002040CB">
          <w:rPr>
            <w:rFonts w:ascii="Times New Roman" w:hAnsi="Times New Roman"/>
          </w:rPr>
          <w:delText xml:space="preserve">rating </w:delText>
        </w:r>
      </w:del>
      <w:ins w:id="2" w:author="Editor" w:date="2018-11-23T12:12:00Z">
        <w:r w:rsidR="002040CB">
          <w:rPr>
            <w:rFonts w:ascii="Times New Roman" w:hAnsi="Times New Roman"/>
          </w:rPr>
          <w:t>grade</w:t>
        </w:r>
        <w:r w:rsidR="002040CB" w:rsidRPr="00642121">
          <w:rPr>
            <w:rFonts w:ascii="Times New Roman" w:hAnsi="Times New Roman"/>
          </w:rPr>
          <w:t xml:space="preserve"> </w:t>
        </w:r>
      </w:ins>
      <w:r w:rsidR="00123769" w:rsidRPr="00642121">
        <w:rPr>
          <w:rFonts w:ascii="Times New Roman" w:hAnsi="Times New Roman"/>
        </w:rPr>
        <w:t xml:space="preserve">from a reputed institute. </w:t>
      </w:r>
      <w:r w:rsidR="00F53C4B">
        <w:rPr>
          <w:rFonts w:ascii="Times New Roman" w:hAnsi="Times New Roman"/>
        </w:rPr>
        <w:t>This was the same time when my first Company Tata Consultancy Services Limited</w:t>
      </w:r>
      <w:r w:rsidR="00CB2230">
        <w:rPr>
          <w:rFonts w:ascii="Times New Roman" w:hAnsi="Times New Roman"/>
        </w:rPr>
        <w:t xml:space="preserve"> </w:t>
      </w:r>
      <w:r w:rsidR="00CB2230">
        <w:rPr>
          <w:rFonts w:ascii="Times New Roman" w:eastAsia="Times New Roman" w:hAnsi="Times New Roman" w:cs="Times New Roman"/>
          <w:lang w:val="en-US"/>
        </w:rPr>
        <w:t>conducted</w:t>
      </w:r>
      <w:r w:rsidR="001E6BE2">
        <w:rPr>
          <w:rFonts w:ascii="Times New Roman" w:eastAsia="Times New Roman" w:hAnsi="Times New Roman" w:cs="Times New Roman"/>
          <w:lang w:val="en-US"/>
        </w:rPr>
        <w:t xml:space="preserve"> a basic level of training and an entry level examinat</w:t>
      </w:r>
      <w:r w:rsidR="00CB2230">
        <w:rPr>
          <w:rFonts w:ascii="Times New Roman" w:eastAsia="Times New Roman" w:hAnsi="Times New Roman" w:cs="Times New Roman"/>
          <w:lang w:val="en-US"/>
        </w:rPr>
        <w:t>ion before joining that consisted</w:t>
      </w:r>
      <w:r w:rsidR="001E6BE2">
        <w:rPr>
          <w:rFonts w:ascii="Times New Roman" w:eastAsia="Times New Roman" w:hAnsi="Times New Roman" w:cs="Times New Roman"/>
          <w:lang w:val="en-US"/>
        </w:rPr>
        <w:t xml:space="preserve"> of basics of Operating system, data structur</w:t>
      </w:r>
      <w:r w:rsidR="0089609D">
        <w:rPr>
          <w:rFonts w:ascii="Times New Roman" w:eastAsia="Times New Roman" w:hAnsi="Times New Roman" w:cs="Times New Roman"/>
          <w:lang w:val="en-US"/>
        </w:rPr>
        <w:t>es, computer architectures.</w:t>
      </w:r>
      <w:r w:rsidR="00EC7BA2">
        <w:rPr>
          <w:rFonts w:ascii="Times New Roman" w:eastAsia="Times New Roman" w:hAnsi="Times New Roman" w:cs="Times New Roman"/>
          <w:lang w:val="en-US"/>
        </w:rPr>
        <w:t xml:space="preserve"> These courses and training were quite helpful in bridging the gaps to a great extent.</w:t>
      </w:r>
    </w:p>
    <w:p w14:paraId="27B8A565" w14:textId="77777777" w:rsidR="001E6BE2" w:rsidRDefault="001E6BE2" w:rsidP="00123769">
      <w:pPr>
        <w:spacing w:after="0" w:line="240" w:lineRule="auto"/>
        <w:jc w:val="both"/>
        <w:rPr>
          <w:rFonts w:ascii="Times New Roman" w:hAnsi="Times New Roman"/>
        </w:rPr>
      </w:pPr>
    </w:p>
    <w:p w14:paraId="700B4E88" w14:textId="65511CEE" w:rsidR="00123769" w:rsidRPr="00642121" w:rsidRDefault="00123769" w:rsidP="00123769">
      <w:pPr>
        <w:spacing w:after="0" w:line="240" w:lineRule="auto"/>
        <w:jc w:val="both"/>
        <w:rPr>
          <w:rFonts w:ascii="Times New Roman" w:hAnsi="Times New Roman"/>
        </w:rPr>
      </w:pPr>
      <w:r w:rsidRPr="00642121">
        <w:rPr>
          <w:rFonts w:ascii="Times New Roman" w:hAnsi="Times New Roman"/>
        </w:rPr>
        <w:t>After I joined TCS</w:t>
      </w:r>
      <w:r w:rsidR="001E6BE2">
        <w:rPr>
          <w:rFonts w:ascii="Times New Roman" w:hAnsi="Times New Roman"/>
        </w:rPr>
        <w:t xml:space="preserve"> as an </w:t>
      </w:r>
      <w:r w:rsidR="001E6BE2" w:rsidRPr="00642121">
        <w:rPr>
          <w:rFonts w:ascii="Times New Roman" w:hAnsi="Times New Roman"/>
        </w:rPr>
        <w:t>associate trainee</w:t>
      </w:r>
      <w:r w:rsidRPr="00642121">
        <w:rPr>
          <w:rFonts w:ascii="Times New Roman" w:hAnsi="Times New Roman"/>
        </w:rPr>
        <w:t xml:space="preserve"> I ha</w:t>
      </w:r>
      <w:r w:rsidR="00D719DE">
        <w:rPr>
          <w:rFonts w:ascii="Times New Roman" w:hAnsi="Times New Roman"/>
        </w:rPr>
        <w:t xml:space="preserve">d the opportunity to learn JAVA, </w:t>
      </w:r>
      <w:r w:rsidRPr="00642121">
        <w:rPr>
          <w:rFonts w:ascii="Times New Roman" w:hAnsi="Times New Roman"/>
        </w:rPr>
        <w:t>UNIX</w:t>
      </w:r>
      <w:r w:rsidR="00D719DE">
        <w:rPr>
          <w:rFonts w:ascii="Times New Roman" w:hAnsi="Times New Roman"/>
        </w:rPr>
        <w:t xml:space="preserve"> and SQL</w:t>
      </w:r>
      <w:r w:rsidR="00D93C76">
        <w:rPr>
          <w:rFonts w:ascii="Times New Roman" w:hAnsi="Times New Roman"/>
        </w:rPr>
        <w:t xml:space="preserve"> as part of their initial training</w:t>
      </w:r>
      <w:r w:rsidR="00030F62">
        <w:rPr>
          <w:rFonts w:ascii="Times New Roman" w:hAnsi="Times New Roman"/>
        </w:rPr>
        <w:t xml:space="preserve"> program</w:t>
      </w:r>
      <w:r w:rsidR="001E6BE2">
        <w:rPr>
          <w:rFonts w:ascii="Times New Roman" w:hAnsi="Times New Roman"/>
        </w:rPr>
        <w:t xml:space="preserve"> and</w:t>
      </w:r>
      <w:r w:rsidR="00D93C76">
        <w:rPr>
          <w:rFonts w:ascii="Times New Roman" w:hAnsi="Times New Roman"/>
        </w:rPr>
        <w:t xml:space="preserve"> completed these training courses with 5-star gradings. After these training I was selected to lead a group of 4 others to develop a website for the company </w:t>
      </w:r>
      <w:r w:rsidR="004F23D6">
        <w:rPr>
          <w:rFonts w:ascii="Times New Roman" w:hAnsi="Times New Roman"/>
        </w:rPr>
        <w:t xml:space="preserve">to </w:t>
      </w:r>
      <w:r w:rsidR="00D93C76">
        <w:rPr>
          <w:rFonts w:ascii="Times New Roman" w:hAnsi="Times New Roman"/>
        </w:rPr>
        <w:t xml:space="preserve">manage </w:t>
      </w:r>
      <w:r w:rsidR="008E2218">
        <w:rPr>
          <w:rFonts w:ascii="Times New Roman" w:hAnsi="Times New Roman"/>
        </w:rPr>
        <w:t>incoming couriers</w:t>
      </w:r>
      <w:r w:rsidR="00D93C76">
        <w:rPr>
          <w:rFonts w:ascii="Times New Roman" w:hAnsi="Times New Roman"/>
        </w:rPr>
        <w:t xml:space="preserve"> efficiently. </w:t>
      </w:r>
      <w:r w:rsidR="008E2218">
        <w:rPr>
          <w:rFonts w:ascii="Times New Roman" w:hAnsi="Times New Roman"/>
        </w:rPr>
        <w:t>D</w:t>
      </w:r>
      <w:r w:rsidR="00D93C76">
        <w:rPr>
          <w:rFonts w:ascii="Times New Roman" w:hAnsi="Times New Roman"/>
        </w:rPr>
        <w:t xml:space="preserve">uring the next 10 days we presented a </w:t>
      </w:r>
      <w:r w:rsidR="001E6BE2">
        <w:rPr>
          <w:rFonts w:ascii="Times New Roman" w:hAnsi="Times New Roman"/>
        </w:rPr>
        <w:t>technical design</w:t>
      </w:r>
      <w:r w:rsidR="00D93C76">
        <w:rPr>
          <w:rFonts w:ascii="Times New Roman" w:hAnsi="Times New Roman"/>
        </w:rPr>
        <w:t xml:space="preserve"> model of the website. Since it was time to join our respective departments in the company we handed over the project to our immediate juniors with </w:t>
      </w:r>
      <w:r w:rsidR="004F23D6">
        <w:rPr>
          <w:rFonts w:ascii="Times New Roman" w:hAnsi="Times New Roman"/>
        </w:rPr>
        <w:t xml:space="preserve">the login portion </w:t>
      </w:r>
      <w:r w:rsidR="008E2218">
        <w:rPr>
          <w:rFonts w:ascii="Times New Roman" w:hAnsi="Times New Roman"/>
        </w:rPr>
        <w:t xml:space="preserve">successfully </w:t>
      </w:r>
      <w:r w:rsidR="004F23D6">
        <w:rPr>
          <w:rFonts w:ascii="Times New Roman" w:hAnsi="Times New Roman"/>
        </w:rPr>
        <w:t>implemented.</w:t>
      </w:r>
      <w:r w:rsidR="00EC7BA2">
        <w:rPr>
          <w:rFonts w:ascii="Times New Roman" w:hAnsi="Times New Roman"/>
        </w:rPr>
        <w:t xml:space="preserve"> Soon after, </w:t>
      </w:r>
      <w:r w:rsidRPr="00642121">
        <w:rPr>
          <w:rFonts w:ascii="Times New Roman" w:hAnsi="Times New Roman"/>
        </w:rPr>
        <w:t xml:space="preserve">I joined </w:t>
      </w:r>
      <w:r w:rsidR="008E2218">
        <w:rPr>
          <w:rFonts w:ascii="Times New Roman" w:hAnsi="Times New Roman"/>
        </w:rPr>
        <w:t xml:space="preserve">the </w:t>
      </w:r>
      <w:r w:rsidR="00CE752A">
        <w:rPr>
          <w:rFonts w:ascii="Times New Roman" w:hAnsi="Times New Roman"/>
        </w:rPr>
        <w:t>‘Support and Maintenance</w:t>
      </w:r>
      <w:r w:rsidR="00041115">
        <w:rPr>
          <w:rFonts w:ascii="Times New Roman" w:hAnsi="Times New Roman"/>
        </w:rPr>
        <w:t>’</w:t>
      </w:r>
      <w:r w:rsidR="00041115" w:rsidRPr="00642121">
        <w:rPr>
          <w:rFonts w:ascii="Times New Roman" w:hAnsi="Times New Roman"/>
        </w:rPr>
        <w:t xml:space="preserve"> </w:t>
      </w:r>
      <w:r w:rsidR="00041115">
        <w:rPr>
          <w:rFonts w:ascii="Times New Roman" w:hAnsi="Times New Roman"/>
        </w:rPr>
        <w:t>team</w:t>
      </w:r>
      <w:r w:rsidR="00CE752A">
        <w:rPr>
          <w:rFonts w:ascii="Times New Roman" w:hAnsi="Times New Roman"/>
        </w:rPr>
        <w:t xml:space="preserve"> of </w:t>
      </w:r>
      <w:r w:rsidR="008E2218">
        <w:rPr>
          <w:rFonts w:ascii="Times New Roman" w:hAnsi="Times New Roman"/>
        </w:rPr>
        <w:t>Banking and Financial</w:t>
      </w:r>
      <w:r w:rsidR="00030F62">
        <w:rPr>
          <w:rFonts w:ascii="Times New Roman" w:hAnsi="Times New Roman"/>
        </w:rPr>
        <w:t xml:space="preserve"> S</w:t>
      </w:r>
      <w:r w:rsidR="006B35D4">
        <w:rPr>
          <w:rFonts w:ascii="Times New Roman" w:hAnsi="Times New Roman"/>
        </w:rPr>
        <w:t>ervices</w:t>
      </w:r>
      <w:r w:rsidR="008E2218">
        <w:rPr>
          <w:rFonts w:ascii="Times New Roman" w:hAnsi="Times New Roman"/>
        </w:rPr>
        <w:t xml:space="preserve"> </w:t>
      </w:r>
      <w:r w:rsidR="00030F62">
        <w:rPr>
          <w:rFonts w:ascii="Times New Roman" w:hAnsi="Times New Roman"/>
        </w:rPr>
        <w:t>business unit</w:t>
      </w:r>
      <w:r w:rsidRPr="00642121">
        <w:rPr>
          <w:rFonts w:ascii="Times New Roman" w:hAnsi="Times New Roman"/>
        </w:rPr>
        <w:t xml:space="preserve"> where I made use of </w:t>
      </w:r>
      <w:del w:id="3" w:author="Editor" w:date="2018-11-23T12:15:00Z">
        <w:r w:rsidRPr="00642121" w:rsidDel="002040CB">
          <w:rPr>
            <w:rFonts w:ascii="Times New Roman" w:hAnsi="Times New Roman"/>
          </w:rPr>
          <w:delText>these learnings</w:delText>
        </w:r>
      </w:del>
      <w:ins w:id="4" w:author="Editor" w:date="2018-11-23T12:15:00Z">
        <w:r w:rsidR="002040CB">
          <w:rPr>
            <w:rFonts w:ascii="Times New Roman" w:hAnsi="Times New Roman"/>
          </w:rPr>
          <w:t xml:space="preserve">my knowledge in </w:t>
        </w:r>
      </w:ins>
      <w:r w:rsidR="001E6BE2">
        <w:rPr>
          <w:rFonts w:ascii="Times New Roman" w:hAnsi="Times New Roman"/>
        </w:rPr>
        <w:t>above mentioned programming</w:t>
      </w:r>
      <w:ins w:id="5" w:author="Editor" w:date="2018-11-23T12:15:00Z">
        <w:r w:rsidR="002040CB">
          <w:rPr>
            <w:rFonts w:ascii="Times New Roman" w:hAnsi="Times New Roman"/>
          </w:rPr>
          <w:t xml:space="preserve"> languages</w:t>
        </w:r>
      </w:ins>
      <w:r w:rsidRPr="00642121">
        <w:rPr>
          <w:rFonts w:ascii="Times New Roman" w:hAnsi="Times New Roman"/>
        </w:rPr>
        <w:t xml:space="preserve"> in </w:t>
      </w:r>
      <w:ins w:id="6" w:author="Editor" w:date="2018-11-23T12:15:00Z">
        <w:r w:rsidR="002040CB">
          <w:rPr>
            <w:rFonts w:ascii="Times New Roman" w:hAnsi="Times New Roman"/>
          </w:rPr>
          <w:t xml:space="preserve">a </w:t>
        </w:r>
      </w:ins>
      <w:r w:rsidRPr="00642121">
        <w:rPr>
          <w:rFonts w:ascii="Times New Roman" w:hAnsi="Times New Roman"/>
        </w:rPr>
        <w:t>real</w:t>
      </w:r>
      <w:ins w:id="7" w:author="Editor" w:date="2018-11-23T12:15:00Z">
        <w:r w:rsidR="002040CB">
          <w:rPr>
            <w:rFonts w:ascii="Times New Roman" w:hAnsi="Times New Roman"/>
          </w:rPr>
          <w:t>-</w:t>
        </w:r>
      </w:ins>
      <w:del w:id="8" w:author="Editor" w:date="2018-11-23T12:15:00Z">
        <w:r w:rsidRPr="00642121" w:rsidDel="002040CB">
          <w:rPr>
            <w:rFonts w:ascii="Times New Roman" w:hAnsi="Times New Roman"/>
          </w:rPr>
          <w:delText xml:space="preserve"> </w:delText>
        </w:r>
      </w:del>
      <w:r w:rsidRPr="00642121">
        <w:rPr>
          <w:rFonts w:ascii="Times New Roman" w:hAnsi="Times New Roman"/>
        </w:rPr>
        <w:t xml:space="preserve">world </w:t>
      </w:r>
      <w:del w:id="9" w:author="Editor" w:date="2018-11-23T12:15:00Z">
        <w:r w:rsidRPr="00642121" w:rsidDel="002040CB">
          <w:rPr>
            <w:rFonts w:ascii="Times New Roman" w:hAnsi="Times New Roman"/>
          </w:rPr>
          <w:delText>problem solving</w:delText>
        </w:r>
      </w:del>
      <w:ins w:id="10" w:author="Editor" w:date="2018-11-23T12:15:00Z">
        <w:r w:rsidR="002040CB">
          <w:rPr>
            <w:rFonts w:ascii="Times New Roman" w:hAnsi="Times New Roman"/>
          </w:rPr>
          <w:t>scenarios</w:t>
        </w:r>
      </w:ins>
      <w:r w:rsidRPr="00642121">
        <w:rPr>
          <w:rFonts w:ascii="Times New Roman" w:hAnsi="Times New Roman"/>
        </w:rPr>
        <w:t xml:space="preserve">. I started with automating simple day to day tasks like checking the quality of files delivered to us based on company standards, which critical files are still left to be delivered </w:t>
      </w:r>
      <w:r w:rsidR="00042A9B">
        <w:rPr>
          <w:rFonts w:ascii="Times New Roman" w:hAnsi="Times New Roman"/>
        </w:rPr>
        <w:t>etc</w:t>
      </w:r>
      <w:r w:rsidRPr="00642121">
        <w:rPr>
          <w:rFonts w:ascii="Times New Roman" w:hAnsi="Times New Roman"/>
        </w:rPr>
        <w:t>.</w:t>
      </w:r>
      <w:r w:rsidR="00042A9B">
        <w:rPr>
          <w:rFonts w:ascii="Times New Roman" w:hAnsi="Times New Roman"/>
        </w:rPr>
        <w:t xml:space="preserve"> The number of files were in hundreds and all these were either checked manually or only came to notice once there were failures because of the missing files. Once this program was deployed into production, it helped to save at least </w:t>
      </w:r>
      <w:r w:rsidR="00030F62">
        <w:rPr>
          <w:rFonts w:ascii="Times New Roman" w:hAnsi="Times New Roman"/>
        </w:rPr>
        <w:t>2-man</w:t>
      </w:r>
      <w:r w:rsidR="00042A9B">
        <w:rPr>
          <w:rFonts w:ascii="Times New Roman" w:hAnsi="Times New Roman"/>
        </w:rPr>
        <w:t xml:space="preserve"> hours every day.</w:t>
      </w:r>
    </w:p>
    <w:p w14:paraId="1FD87E13" w14:textId="7A807DCF" w:rsidR="00123769" w:rsidRPr="00642121" w:rsidRDefault="00123769" w:rsidP="003278FF">
      <w:pPr>
        <w:spacing w:after="0" w:line="240" w:lineRule="auto"/>
        <w:jc w:val="both"/>
        <w:rPr>
          <w:rFonts w:ascii="Times New Roman" w:hAnsi="Times New Roman"/>
        </w:rPr>
      </w:pPr>
      <w:del w:id="11" w:author="Editor" w:date="2018-11-23T12:23:00Z">
        <w:r w:rsidRPr="00642121" w:rsidDel="003278FF">
          <w:rPr>
            <w:rFonts w:ascii="Times New Roman" w:hAnsi="Times New Roman"/>
          </w:rPr>
          <w:delText>As I kept on exploring the different ideas and algorithms used in the above mentioned modules, the exposure increased my inclination towards learning more about these analysis techniques and therefore, a formalised classroom training process would be the ideal way gain further knowledge of such an insightful subject. Growing with this point of view has finally brought me to this juncture where I have all the required pre-requisites, motivation and goals to take this up as a career and finally contribute to some</w:delText>
        </w:r>
      </w:del>
    </w:p>
    <w:p w14:paraId="4B523C6F" w14:textId="2DE55557" w:rsidR="003278FF" w:rsidRDefault="00042A9B" w:rsidP="003278FF">
      <w:pPr>
        <w:spacing w:after="0" w:line="240" w:lineRule="auto"/>
        <w:jc w:val="both"/>
        <w:rPr>
          <w:ins w:id="12" w:author="Editor" w:date="2018-11-23T12:23:00Z"/>
          <w:rFonts w:ascii="Times New Roman" w:eastAsia="Times New Roman" w:hAnsi="Times New Roman" w:cs="Times New Roman"/>
          <w:lang w:val="en-US"/>
        </w:rPr>
      </w:pPr>
      <w:r>
        <w:rPr>
          <w:rFonts w:ascii="Times New Roman" w:eastAsia="Times New Roman" w:hAnsi="Times New Roman" w:cs="Times New Roman"/>
          <w:lang w:val="en-US"/>
        </w:rPr>
        <w:t>####</w:t>
      </w:r>
      <w:commentRangeStart w:id="13"/>
      <w:ins w:id="14" w:author="Editor" w:date="2018-11-23T12:23:00Z">
        <w:r w:rsidR="003278FF" w:rsidRPr="003278FF">
          <w:rPr>
            <w:rFonts w:ascii="Times New Roman" w:eastAsia="Times New Roman" w:hAnsi="Times New Roman" w:cs="Times New Roman"/>
            <w:lang w:val="en-US"/>
          </w:rPr>
          <w:t>Why MS</w:t>
        </w:r>
        <w:commentRangeEnd w:id="13"/>
        <w:r w:rsidR="003278FF" w:rsidRPr="003278FF">
          <w:rPr>
            <w:rFonts w:ascii="Times New Roman" w:eastAsia="Times New Roman" w:hAnsi="Times New Roman" w:cs="Times New Roman"/>
            <w:lang w:val="en-US"/>
          </w:rPr>
          <w:commentReference w:id="13"/>
        </w:r>
        <w:r w:rsidR="003278FF" w:rsidRPr="003278FF">
          <w:rPr>
            <w:rFonts w:ascii="Times New Roman" w:eastAsia="Times New Roman" w:hAnsi="Times New Roman" w:cs="Times New Roman"/>
            <w:lang w:val="en-US"/>
          </w:rPr>
          <w:t xml:space="preserve">? </w:t>
        </w:r>
        <w:commentRangeStart w:id="15"/>
        <w:r w:rsidR="003278FF" w:rsidRPr="003278FF">
          <w:rPr>
            <w:rFonts w:ascii="Times New Roman" w:eastAsia="Times New Roman" w:hAnsi="Times New Roman" w:cs="Times New Roman"/>
            <w:lang w:val="en-US"/>
          </w:rPr>
          <w:t>What is your area of specialization? Why MS now?</w:t>
        </w:r>
        <w:commentRangeEnd w:id="15"/>
        <w:r w:rsidR="003278FF" w:rsidRPr="003278FF">
          <w:rPr>
            <w:rFonts w:ascii="Times New Roman" w:eastAsia="Times New Roman" w:hAnsi="Times New Roman" w:cs="Times New Roman"/>
            <w:lang w:val="en-US"/>
          </w:rPr>
          <w:commentReference w:id="15"/>
        </w:r>
      </w:ins>
    </w:p>
    <w:p w14:paraId="5CEC6653" w14:textId="6810BE10" w:rsidR="00652AF8" w:rsidRDefault="001506F9" w:rsidP="00D1505D">
      <w:pPr>
        <w:spacing w:after="0" w:line="240" w:lineRule="auto"/>
        <w:jc w:val="both"/>
        <w:rPr>
          <w:rFonts w:ascii="Times New Roman" w:hAnsi="Times New Roman"/>
        </w:rPr>
      </w:pPr>
      <w:r>
        <w:rPr>
          <w:rFonts w:ascii="Times New Roman" w:hAnsi="Times New Roman"/>
        </w:rPr>
        <w:t>In this same project we faced problems like missing data, incorrect data</w:t>
      </w:r>
      <w:r w:rsidR="00747748">
        <w:rPr>
          <w:rFonts w:ascii="Times New Roman" w:hAnsi="Times New Roman"/>
        </w:rPr>
        <w:t xml:space="preserve"> that contains special characters</w:t>
      </w:r>
      <w:r>
        <w:rPr>
          <w:rFonts w:ascii="Times New Roman" w:hAnsi="Times New Roman"/>
        </w:rPr>
        <w:t>, incorrect file format, incorrect column spacing to name a few. Our traditional</w:t>
      </w:r>
      <w:r w:rsidR="00583872">
        <w:rPr>
          <w:rFonts w:ascii="Times New Roman" w:hAnsi="Times New Roman"/>
        </w:rPr>
        <w:t xml:space="preserve"> way of </w:t>
      </w:r>
      <w:r w:rsidR="00C576FA">
        <w:rPr>
          <w:rFonts w:ascii="Times New Roman" w:hAnsi="Times New Roman"/>
        </w:rPr>
        <w:t>investigating the cause</w:t>
      </w:r>
      <w:r>
        <w:rPr>
          <w:rFonts w:ascii="Times New Roman" w:hAnsi="Times New Roman"/>
        </w:rPr>
        <w:t xml:space="preserve"> included steps like </w:t>
      </w:r>
      <w:r w:rsidR="00C576FA">
        <w:rPr>
          <w:rFonts w:ascii="Times New Roman" w:hAnsi="Times New Roman"/>
        </w:rPr>
        <w:t>manual searching and comparing which</w:t>
      </w:r>
      <w:r>
        <w:rPr>
          <w:rFonts w:ascii="Times New Roman" w:hAnsi="Times New Roman"/>
        </w:rPr>
        <w:t xml:space="preserve"> only resulted</w:t>
      </w:r>
      <w:r w:rsidR="00583872">
        <w:rPr>
          <w:rFonts w:ascii="Times New Roman" w:hAnsi="Times New Roman"/>
        </w:rPr>
        <w:t xml:space="preserve"> in </w:t>
      </w:r>
      <w:r w:rsidR="00C576FA">
        <w:rPr>
          <w:rFonts w:ascii="Times New Roman" w:hAnsi="Times New Roman"/>
        </w:rPr>
        <w:t xml:space="preserve">time-consuming </w:t>
      </w:r>
      <w:r w:rsidR="00583872">
        <w:rPr>
          <w:rFonts w:ascii="Times New Roman" w:hAnsi="Times New Roman"/>
        </w:rPr>
        <w:t>fixes</w:t>
      </w:r>
      <w:ins w:id="16" w:author="Editor" w:date="2018-11-23T12:17:00Z">
        <w:r w:rsidR="00D1505D" w:rsidRPr="00642121">
          <w:rPr>
            <w:rFonts w:ascii="Times New Roman" w:hAnsi="Times New Roman"/>
          </w:rPr>
          <w:t xml:space="preserve">. </w:t>
        </w:r>
      </w:ins>
      <w:r w:rsidR="00507C48">
        <w:rPr>
          <w:rFonts w:ascii="Times New Roman" w:hAnsi="Times New Roman"/>
        </w:rPr>
        <w:t xml:space="preserve">Because of these problems I realized the consequences unmanaged data. </w:t>
      </w:r>
      <w:r w:rsidR="00C576FA">
        <w:rPr>
          <w:rFonts w:ascii="Times New Roman" w:hAnsi="Times New Roman"/>
        </w:rPr>
        <w:t xml:space="preserve">So, to streamline the process of investigation, </w:t>
      </w:r>
      <w:r w:rsidR="005B3E1F">
        <w:rPr>
          <w:rFonts w:ascii="Times New Roman" w:hAnsi="Times New Roman"/>
        </w:rPr>
        <w:t xml:space="preserve">I started exploring the different ways in which we can arrive at such solutions in a more simpler way. </w:t>
      </w:r>
      <w:r w:rsidR="00C576FA">
        <w:rPr>
          <w:rFonts w:ascii="Times New Roman" w:hAnsi="Times New Roman"/>
        </w:rPr>
        <w:t>After talking</w:t>
      </w:r>
      <w:r w:rsidR="00D1505D">
        <w:rPr>
          <w:rFonts w:ascii="Times New Roman" w:hAnsi="Times New Roman"/>
        </w:rPr>
        <w:t xml:space="preserve"> to experts who are currently working in this field and a thorough research on the internet </w:t>
      </w:r>
      <w:r w:rsidR="00C576FA">
        <w:rPr>
          <w:rFonts w:ascii="Times New Roman" w:hAnsi="Times New Roman"/>
        </w:rPr>
        <w:t>I</w:t>
      </w:r>
      <w:r w:rsidR="003003ED">
        <w:rPr>
          <w:rFonts w:ascii="Times New Roman" w:hAnsi="Times New Roman"/>
        </w:rPr>
        <w:t xml:space="preserve"> found out that Python is quite useful in these situations. </w:t>
      </w:r>
      <w:r w:rsidR="00D1505D">
        <w:rPr>
          <w:rFonts w:ascii="Times New Roman" w:hAnsi="Times New Roman"/>
        </w:rPr>
        <w:t xml:space="preserve">I started to enrol </w:t>
      </w:r>
      <w:r w:rsidR="00BA2462">
        <w:rPr>
          <w:rFonts w:ascii="Times New Roman" w:hAnsi="Times New Roman"/>
        </w:rPr>
        <w:t>in</w:t>
      </w:r>
      <w:r w:rsidR="00D1505D">
        <w:rPr>
          <w:rFonts w:ascii="Times New Roman" w:hAnsi="Times New Roman"/>
        </w:rPr>
        <w:t xml:space="preserve"> different online courses. </w:t>
      </w:r>
      <w:r w:rsidR="00BA2462">
        <w:rPr>
          <w:rFonts w:ascii="Times New Roman" w:hAnsi="Times New Roman"/>
        </w:rPr>
        <w:t>A</w:t>
      </w:r>
      <w:r w:rsidR="00D1505D" w:rsidRPr="00642121">
        <w:rPr>
          <w:rFonts w:ascii="Times New Roman" w:hAnsi="Times New Roman"/>
        </w:rPr>
        <w:t xml:space="preserve">fter having complete relevant knowledge about Python, I moved towards python modules for large data handling like </w:t>
      </w:r>
      <w:r w:rsidR="00D1505D" w:rsidRPr="00866C44">
        <w:rPr>
          <w:rFonts w:ascii="Times New Roman" w:hAnsi="Times New Roman"/>
          <w:b/>
        </w:rPr>
        <w:t>NumPy</w:t>
      </w:r>
      <w:r w:rsidR="00D1505D" w:rsidRPr="00642121">
        <w:rPr>
          <w:rFonts w:ascii="Times New Roman" w:hAnsi="Times New Roman"/>
        </w:rPr>
        <w:t xml:space="preserve"> and </w:t>
      </w:r>
      <w:r w:rsidR="00D1505D" w:rsidRPr="00866C44">
        <w:rPr>
          <w:rFonts w:ascii="Times New Roman" w:hAnsi="Times New Roman"/>
          <w:b/>
        </w:rPr>
        <w:t>Pandas</w:t>
      </w:r>
      <w:r w:rsidR="00D1505D" w:rsidRPr="00642121">
        <w:rPr>
          <w:rFonts w:ascii="Times New Roman" w:hAnsi="Times New Roman"/>
        </w:rPr>
        <w:t>.</w:t>
      </w:r>
      <w:r w:rsidR="002558F3">
        <w:rPr>
          <w:rFonts w:ascii="Times New Roman" w:hAnsi="Times New Roman"/>
        </w:rPr>
        <w:t xml:space="preserve"> I started loa</w:t>
      </w:r>
      <w:r w:rsidR="00747748">
        <w:rPr>
          <w:rFonts w:ascii="Times New Roman" w:hAnsi="Times New Roman"/>
        </w:rPr>
        <w:t>ding the files to be investigated as Data Frames</w:t>
      </w:r>
      <w:r w:rsidR="00BA2462">
        <w:rPr>
          <w:rFonts w:ascii="Times New Roman" w:hAnsi="Times New Roman"/>
        </w:rPr>
        <w:t>.</w:t>
      </w:r>
      <w:r w:rsidR="00747748">
        <w:rPr>
          <w:rFonts w:ascii="Times New Roman" w:hAnsi="Times New Roman"/>
        </w:rPr>
        <w:t xml:space="preserve"> Once this was done the process of searching missing values, special c</w:t>
      </w:r>
      <w:r w:rsidR="00507C48">
        <w:rPr>
          <w:rFonts w:ascii="Times New Roman" w:hAnsi="Times New Roman"/>
        </w:rPr>
        <w:t>haracters etc was like cakewalk</w:t>
      </w:r>
      <w:r w:rsidR="00747748">
        <w:rPr>
          <w:rFonts w:ascii="Times New Roman" w:hAnsi="Times New Roman"/>
        </w:rPr>
        <w:t xml:space="preserve">. In addition, I used </w:t>
      </w:r>
      <w:r w:rsidR="00747748" w:rsidRPr="00747748">
        <w:rPr>
          <w:rFonts w:ascii="Times New Roman" w:hAnsi="Times New Roman"/>
          <w:b/>
        </w:rPr>
        <w:t>Matplotlib</w:t>
      </w:r>
      <w:r w:rsidR="00747748">
        <w:rPr>
          <w:rFonts w:ascii="Times New Roman" w:hAnsi="Times New Roman"/>
        </w:rPr>
        <w:t xml:space="preserve"> to draw inferences like which columns in files were generally affected and </w:t>
      </w:r>
      <w:r w:rsidR="00C9617D">
        <w:rPr>
          <w:rFonts w:ascii="Times New Roman" w:hAnsi="Times New Roman"/>
        </w:rPr>
        <w:t>the</w:t>
      </w:r>
      <w:r w:rsidR="00747748">
        <w:rPr>
          <w:rFonts w:ascii="Times New Roman" w:hAnsi="Times New Roman"/>
        </w:rPr>
        <w:t xml:space="preserve"> frequency of different error</w:t>
      </w:r>
      <w:r w:rsidR="00C9617D">
        <w:rPr>
          <w:rFonts w:ascii="Times New Roman" w:hAnsi="Times New Roman"/>
        </w:rPr>
        <w:t>s</w:t>
      </w:r>
      <w:r w:rsidR="00747748">
        <w:rPr>
          <w:rFonts w:ascii="Times New Roman" w:hAnsi="Times New Roman"/>
        </w:rPr>
        <w:t xml:space="preserve">. All the above help the project in </w:t>
      </w:r>
      <w:r w:rsidR="00747748">
        <w:rPr>
          <w:rFonts w:ascii="Times New Roman" w:hAnsi="Times New Roman"/>
        </w:rPr>
        <w:lastRenderedPageBreak/>
        <w:t xml:space="preserve">reducing the incident tickets from </w:t>
      </w:r>
      <w:r w:rsidR="00747748" w:rsidRPr="00747748">
        <w:rPr>
          <w:rFonts w:ascii="Times New Roman" w:hAnsi="Times New Roman"/>
          <w:b/>
        </w:rPr>
        <w:t>18000 per month</w:t>
      </w:r>
      <w:r w:rsidR="00747748">
        <w:rPr>
          <w:rFonts w:ascii="Times New Roman" w:hAnsi="Times New Roman"/>
        </w:rPr>
        <w:t xml:space="preserve"> to </w:t>
      </w:r>
      <w:r w:rsidR="00747748" w:rsidRPr="00747748">
        <w:rPr>
          <w:rFonts w:ascii="Times New Roman" w:hAnsi="Times New Roman"/>
          <w:b/>
        </w:rPr>
        <w:t>12000 per month</w:t>
      </w:r>
      <w:r w:rsidR="00747748">
        <w:rPr>
          <w:rFonts w:ascii="Times New Roman" w:hAnsi="Times New Roman"/>
        </w:rPr>
        <w:t>.</w:t>
      </w:r>
      <w:r w:rsidR="00507C48">
        <w:rPr>
          <w:rFonts w:ascii="Times New Roman" w:hAnsi="Times New Roman"/>
        </w:rPr>
        <w:t xml:space="preserve"> As compared to the plethora techniques and theories in Data Science, I had just used the tip of the iceberg, but the outcome was drastic. </w:t>
      </w:r>
      <w:r w:rsidR="00B81B92">
        <w:rPr>
          <w:rFonts w:ascii="Times New Roman" w:hAnsi="Times New Roman"/>
        </w:rPr>
        <w:t xml:space="preserve">After this experience, my interest in Computer Science in general became more specific. And during the last 2 years I have enrolled in different online courses, studied from books and have done everything in my capacity to implement these techniques wherever possible. </w:t>
      </w:r>
      <w:r w:rsidR="00263E6E">
        <w:rPr>
          <w:rFonts w:ascii="Times New Roman" w:hAnsi="Times New Roman"/>
        </w:rPr>
        <w:t xml:space="preserve">But haphazard choices of courses, </w:t>
      </w:r>
      <w:r w:rsidR="00D1505D">
        <w:rPr>
          <w:rFonts w:ascii="Times New Roman" w:hAnsi="Times New Roman"/>
        </w:rPr>
        <w:t>lack of guidance</w:t>
      </w:r>
      <w:r w:rsidR="00263E6E">
        <w:rPr>
          <w:rFonts w:ascii="Times New Roman" w:hAnsi="Times New Roman"/>
        </w:rPr>
        <w:t xml:space="preserve"> and</w:t>
      </w:r>
      <w:r w:rsidR="007F32F8">
        <w:rPr>
          <w:rFonts w:ascii="Times New Roman" w:hAnsi="Times New Roman"/>
        </w:rPr>
        <w:t xml:space="preserve"> very limited </w:t>
      </w:r>
      <w:r w:rsidR="005B7A17">
        <w:rPr>
          <w:rFonts w:ascii="Times New Roman" w:hAnsi="Times New Roman"/>
        </w:rPr>
        <w:t xml:space="preserve">scenarios to </w:t>
      </w:r>
      <w:r w:rsidR="00B81B92">
        <w:rPr>
          <w:rFonts w:ascii="Times New Roman" w:hAnsi="Times New Roman"/>
        </w:rPr>
        <w:t xml:space="preserve">implement and </w:t>
      </w:r>
      <w:r w:rsidR="005B7A17">
        <w:rPr>
          <w:rFonts w:ascii="Times New Roman" w:hAnsi="Times New Roman"/>
        </w:rPr>
        <w:t>practise</w:t>
      </w:r>
      <w:r w:rsidR="007F32F8">
        <w:rPr>
          <w:rFonts w:ascii="Times New Roman" w:hAnsi="Times New Roman"/>
        </w:rPr>
        <w:t xml:space="preserve"> </w:t>
      </w:r>
      <w:r w:rsidR="00263E6E">
        <w:rPr>
          <w:rFonts w:ascii="Times New Roman" w:hAnsi="Times New Roman"/>
        </w:rPr>
        <w:t>led to a slow progress</w:t>
      </w:r>
      <w:r w:rsidR="008E006C">
        <w:rPr>
          <w:rFonts w:ascii="Times New Roman" w:hAnsi="Times New Roman"/>
        </w:rPr>
        <w:t>.</w:t>
      </w:r>
      <w:r w:rsidR="00263E6E">
        <w:rPr>
          <w:rFonts w:ascii="Times New Roman" w:hAnsi="Times New Roman"/>
        </w:rPr>
        <w:t xml:space="preserve"> To overcome these obstructions, I decided </w:t>
      </w:r>
      <w:r w:rsidR="008E006C">
        <w:rPr>
          <w:rFonts w:ascii="Times New Roman" w:hAnsi="Times New Roman"/>
        </w:rPr>
        <w:t xml:space="preserve">to devote my further dedication to a full time </w:t>
      </w:r>
      <w:proofErr w:type="spellStart"/>
      <w:proofErr w:type="gramStart"/>
      <w:r w:rsidR="008E006C">
        <w:rPr>
          <w:rFonts w:ascii="Times New Roman" w:hAnsi="Times New Roman"/>
        </w:rPr>
        <w:t>Masters</w:t>
      </w:r>
      <w:proofErr w:type="spellEnd"/>
      <w:proofErr w:type="gramEnd"/>
      <w:r w:rsidR="008E006C">
        <w:rPr>
          <w:rFonts w:ascii="Times New Roman" w:hAnsi="Times New Roman"/>
        </w:rPr>
        <w:t xml:space="preserve"> program</w:t>
      </w:r>
      <w:r w:rsidR="00263E6E">
        <w:rPr>
          <w:rFonts w:ascii="Times New Roman" w:hAnsi="Times New Roman"/>
        </w:rPr>
        <w:t>.</w:t>
      </w:r>
      <w:r w:rsidR="008E006C">
        <w:rPr>
          <w:rFonts w:ascii="Times New Roman" w:hAnsi="Times New Roman"/>
        </w:rPr>
        <w:t xml:space="preserve"> </w:t>
      </w:r>
      <w:r w:rsidR="00263E6E">
        <w:rPr>
          <w:rFonts w:ascii="Times New Roman" w:hAnsi="Times New Roman"/>
        </w:rPr>
        <w:t>And when it comes to pursuing MS</w:t>
      </w:r>
      <w:r w:rsidR="00776488">
        <w:rPr>
          <w:rFonts w:ascii="Times New Roman" w:hAnsi="Times New Roman"/>
        </w:rPr>
        <w:t xml:space="preserve"> in this field</w:t>
      </w:r>
      <w:r w:rsidR="00263E6E">
        <w:rPr>
          <w:rFonts w:ascii="Times New Roman" w:hAnsi="Times New Roman"/>
        </w:rPr>
        <w:t>, the Data Science track of ‘</w:t>
      </w:r>
      <w:r w:rsidR="00263E6E" w:rsidRPr="003640F4">
        <w:rPr>
          <w:rFonts w:ascii="Times New Roman" w:hAnsi="Times New Roman"/>
          <w:b/>
        </w:rPr>
        <w:t>Master of Science in Computer Science’</w:t>
      </w:r>
      <w:r w:rsidR="00263E6E">
        <w:rPr>
          <w:rFonts w:ascii="Times New Roman" w:hAnsi="Times New Roman"/>
          <w:b/>
        </w:rPr>
        <w:t xml:space="preserve"> offered at USC</w:t>
      </w:r>
      <w:r w:rsidR="00263E6E" w:rsidRPr="003640F4">
        <w:rPr>
          <w:rFonts w:ascii="Times New Roman" w:hAnsi="Times New Roman"/>
          <w:b/>
        </w:rPr>
        <w:t xml:space="preserve"> </w:t>
      </w:r>
      <w:r w:rsidR="00263E6E">
        <w:rPr>
          <w:rFonts w:ascii="Times New Roman" w:hAnsi="Times New Roman"/>
        </w:rPr>
        <w:t>is a one stop solution</w:t>
      </w:r>
      <w:r w:rsidR="00BA3757">
        <w:rPr>
          <w:rFonts w:ascii="Times New Roman" w:hAnsi="Times New Roman"/>
        </w:rPr>
        <w:t xml:space="preserve"> </w:t>
      </w:r>
      <w:r w:rsidR="008E006C">
        <w:rPr>
          <w:rFonts w:ascii="Times New Roman" w:hAnsi="Times New Roman"/>
        </w:rPr>
        <w:t xml:space="preserve">which will not only provide me with a comprehensive understanding </w:t>
      </w:r>
      <w:r w:rsidR="00263E6E">
        <w:rPr>
          <w:rFonts w:ascii="Times New Roman" w:hAnsi="Times New Roman"/>
        </w:rPr>
        <w:t>of the subject</w:t>
      </w:r>
      <w:r w:rsidR="008E006C">
        <w:rPr>
          <w:rFonts w:ascii="Times New Roman" w:hAnsi="Times New Roman"/>
        </w:rPr>
        <w:t xml:space="preserve"> but will also provide me with ample opportunities to practise and apply my learnings. </w:t>
      </w:r>
    </w:p>
    <w:p w14:paraId="2CE54218" w14:textId="77777777" w:rsidR="003278FF" w:rsidRPr="003278FF" w:rsidRDefault="003278FF" w:rsidP="003278FF">
      <w:pPr>
        <w:spacing w:after="0" w:line="240" w:lineRule="auto"/>
        <w:jc w:val="both"/>
        <w:rPr>
          <w:ins w:id="17" w:author="Editor" w:date="2018-11-23T12:23:00Z"/>
          <w:rFonts w:ascii="Times New Roman" w:eastAsia="Times New Roman" w:hAnsi="Times New Roman" w:cs="Times New Roman"/>
          <w:lang w:val="en-US"/>
        </w:rPr>
      </w:pPr>
    </w:p>
    <w:p w14:paraId="212FB6B5" w14:textId="2B4E1072" w:rsidR="003278FF" w:rsidRPr="009163FF" w:rsidRDefault="003278FF" w:rsidP="009163FF">
      <w:pPr>
        <w:tabs>
          <w:tab w:val="left" w:pos="4560"/>
        </w:tabs>
        <w:spacing w:after="0" w:line="240" w:lineRule="auto"/>
        <w:jc w:val="both"/>
        <w:rPr>
          <w:ins w:id="18" w:author="Editor" w:date="2018-11-23T12:23:00Z"/>
          <w:rFonts w:ascii="Times New Roman" w:eastAsia="Times New Roman" w:hAnsi="Times New Roman" w:cs="Times New Roman"/>
          <w:color w:val="000000"/>
          <w:sz w:val="24"/>
          <w:szCs w:val="24"/>
          <w:lang w:val="en-US"/>
        </w:rPr>
      </w:pPr>
      <w:commentRangeStart w:id="19"/>
      <w:ins w:id="20" w:author="Editor" w:date="2018-11-23T12:23:00Z">
        <w:r w:rsidRPr="003278FF">
          <w:rPr>
            <w:rFonts w:ascii="Times New Roman" w:eastAsia="Times New Roman" w:hAnsi="Times New Roman" w:cs="Times New Roman"/>
            <w:color w:val="000000"/>
            <w:sz w:val="24"/>
            <w:szCs w:val="24"/>
            <w:lang w:val="en-US"/>
          </w:rPr>
          <w:t xml:space="preserve">Why this </w:t>
        </w:r>
        <w:proofErr w:type="gramStart"/>
        <w:r w:rsidRPr="003278FF">
          <w:rPr>
            <w:rFonts w:ascii="Times New Roman" w:eastAsia="Times New Roman" w:hAnsi="Times New Roman" w:cs="Times New Roman"/>
            <w:color w:val="000000"/>
            <w:sz w:val="24"/>
            <w:szCs w:val="24"/>
            <w:lang w:val="en-US"/>
          </w:rPr>
          <w:t>particular university</w:t>
        </w:r>
        <w:proofErr w:type="gramEnd"/>
        <w:r w:rsidRPr="003278FF">
          <w:rPr>
            <w:rFonts w:ascii="Times New Roman" w:eastAsia="Times New Roman" w:hAnsi="Times New Roman" w:cs="Times New Roman"/>
            <w:color w:val="000000"/>
            <w:sz w:val="24"/>
            <w:szCs w:val="24"/>
            <w:lang w:val="en-US"/>
          </w:rPr>
          <w:t>?</w:t>
        </w:r>
        <w:commentRangeEnd w:id="19"/>
        <w:r w:rsidRPr="003278FF">
          <w:rPr>
            <w:rFonts w:ascii="Times New Roman" w:eastAsia="Times New Roman" w:hAnsi="Times New Roman" w:cs="Times New Roman"/>
          </w:rPr>
          <w:commentReference w:id="19"/>
        </w:r>
      </w:ins>
    </w:p>
    <w:p w14:paraId="3E8113FF" w14:textId="6572A7B9" w:rsidR="003278FF" w:rsidRDefault="00082F68" w:rsidP="003278FF">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w:t>
      </w:r>
      <w:commentRangeStart w:id="21"/>
      <w:ins w:id="22" w:author="Editor" w:date="2018-11-23T12:23:00Z">
        <w:r w:rsidR="003278FF" w:rsidRPr="003278FF">
          <w:rPr>
            <w:rFonts w:ascii="Times New Roman" w:eastAsia="Times New Roman" w:hAnsi="Times New Roman" w:cs="Times New Roman"/>
            <w:lang w:val="en-US"/>
          </w:rPr>
          <w:t>Goals</w:t>
        </w:r>
        <w:commentRangeEnd w:id="21"/>
        <w:r w:rsidR="003278FF" w:rsidRPr="003278FF">
          <w:rPr>
            <w:rFonts w:ascii="Times New Roman" w:eastAsia="Times New Roman" w:hAnsi="Times New Roman" w:cs="Times New Roman"/>
            <w:lang w:val="en-US"/>
          </w:rPr>
          <w:commentReference w:id="21"/>
        </w:r>
        <w:r w:rsidR="003278FF" w:rsidRPr="003278FF">
          <w:rPr>
            <w:rFonts w:ascii="Times New Roman" w:eastAsia="Times New Roman" w:hAnsi="Times New Roman" w:cs="Times New Roman"/>
            <w:lang w:val="en-US"/>
          </w:rPr>
          <w:t xml:space="preserve"> </w:t>
        </w:r>
        <w:commentRangeStart w:id="23"/>
        <w:r w:rsidR="003278FF" w:rsidRPr="003278FF">
          <w:rPr>
            <w:rFonts w:ascii="Times New Roman" w:eastAsia="Times New Roman" w:hAnsi="Times New Roman" w:cs="Times New Roman"/>
            <w:lang w:val="en-US"/>
          </w:rPr>
          <w:t>/</w:t>
        </w:r>
        <w:commentRangeEnd w:id="23"/>
        <w:r w:rsidR="003278FF" w:rsidRPr="003278FF">
          <w:rPr>
            <w:rFonts w:ascii="Times New Roman" w:eastAsia="Times New Roman" w:hAnsi="Times New Roman" w:cs="Times New Roman"/>
            <w:sz w:val="16"/>
            <w:szCs w:val="16"/>
            <w:lang w:eastAsia="en-IN"/>
          </w:rPr>
          <w:commentReference w:id="23"/>
        </w:r>
      </w:ins>
    </w:p>
    <w:p w14:paraId="5DB46417" w14:textId="6C70A9B5" w:rsidR="00652AF8" w:rsidRDefault="00652AF8" w:rsidP="003278FF">
      <w:pPr>
        <w:spacing w:after="0" w:line="240" w:lineRule="auto"/>
        <w:jc w:val="both"/>
        <w:rPr>
          <w:rFonts w:ascii="Times New Roman" w:eastAsia="Times New Roman" w:hAnsi="Times New Roman" w:cs="Times New Roman"/>
          <w:lang w:val="en-US"/>
        </w:rPr>
      </w:pPr>
    </w:p>
    <w:p w14:paraId="7B278DB8" w14:textId="32B1EFEA" w:rsidR="00612A34" w:rsidRDefault="00652AF8" w:rsidP="003278FF">
      <w:pPr>
        <w:spacing w:after="0" w:line="24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Short-term </w:t>
      </w:r>
      <w:r w:rsidR="00082F68">
        <w:rPr>
          <w:rFonts w:ascii="Times New Roman" w:eastAsia="Times New Roman" w:hAnsi="Times New Roman" w:cs="Times New Roman"/>
          <w:lang w:val="en-US"/>
        </w:rPr>
        <w:t xml:space="preserve">and </w:t>
      </w:r>
      <w:r w:rsidR="003E350D">
        <w:rPr>
          <w:rFonts w:ascii="Times New Roman" w:eastAsia="Times New Roman" w:hAnsi="Times New Roman" w:cs="Times New Roman"/>
          <w:lang w:val="en-US"/>
        </w:rPr>
        <w:t>long-term</w:t>
      </w:r>
      <w:r w:rsidR="00082F68">
        <w:rPr>
          <w:rFonts w:ascii="Times New Roman" w:eastAsia="Times New Roman" w:hAnsi="Times New Roman" w:cs="Times New Roman"/>
          <w:lang w:val="en-US"/>
        </w:rPr>
        <w:t xml:space="preserve"> goals</w:t>
      </w:r>
      <w:r>
        <w:rPr>
          <w:rFonts w:ascii="Times New Roman" w:eastAsia="Times New Roman" w:hAnsi="Times New Roman" w:cs="Times New Roman"/>
          <w:lang w:val="en-US"/>
        </w:rPr>
        <w:t xml:space="preserve">– </w:t>
      </w:r>
      <w:r w:rsidR="00776488">
        <w:rPr>
          <w:rFonts w:ascii="Times New Roman" w:eastAsia="Times New Roman" w:hAnsi="Times New Roman" w:cs="Times New Roman"/>
          <w:lang w:val="en-US"/>
        </w:rPr>
        <w:t xml:space="preserve">Since I already have a taste of the kind of problems that I am facing in my corporate stint, I plan to learn the data </w:t>
      </w:r>
      <w:r w:rsidR="00661D3A">
        <w:rPr>
          <w:rFonts w:ascii="Times New Roman" w:eastAsia="Times New Roman" w:hAnsi="Times New Roman" w:cs="Times New Roman"/>
          <w:b/>
          <w:lang w:val="en-US"/>
        </w:rPr>
        <w:t>a</w:t>
      </w:r>
      <w:r w:rsidR="00776488" w:rsidRPr="003F2969">
        <w:rPr>
          <w:rFonts w:ascii="Times New Roman" w:eastAsia="Times New Roman" w:hAnsi="Times New Roman" w:cs="Times New Roman"/>
          <w:b/>
          <w:lang w:val="en-US"/>
        </w:rPr>
        <w:t>nalysis</w:t>
      </w:r>
      <w:r w:rsidR="00776488">
        <w:rPr>
          <w:rFonts w:ascii="Times New Roman" w:eastAsia="Times New Roman" w:hAnsi="Times New Roman" w:cs="Times New Roman"/>
          <w:lang w:val="en-US"/>
        </w:rPr>
        <w:t xml:space="preserve"> and </w:t>
      </w:r>
      <w:r w:rsidR="0059071B">
        <w:rPr>
          <w:rFonts w:ascii="Times New Roman" w:eastAsia="Times New Roman" w:hAnsi="Times New Roman" w:cs="Times New Roman"/>
          <w:b/>
          <w:lang w:val="en-US"/>
        </w:rPr>
        <w:t>visualization</w:t>
      </w:r>
      <w:r w:rsidR="00776488">
        <w:rPr>
          <w:rFonts w:ascii="Times New Roman" w:eastAsia="Times New Roman" w:hAnsi="Times New Roman" w:cs="Times New Roman"/>
          <w:lang w:val="en-US"/>
        </w:rPr>
        <w:t xml:space="preserve"> techniques in absolute depth. </w:t>
      </w:r>
      <w:r w:rsidR="00F12362">
        <w:rPr>
          <w:rFonts w:ascii="Times New Roman" w:eastAsia="Times New Roman" w:hAnsi="Times New Roman" w:cs="Times New Roman"/>
          <w:lang w:val="en-US"/>
        </w:rPr>
        <w:t xml:space="preserve"> </w:t>
      </w:r>
      <w:r w:rsidR="00CA1097">
        <w:rPr>
          <w:rFonts w:ascii="Times New Roman" w:eastAsia="Times New Roman" w:hAnsi="Times New Roman" w:cs="Times New Roman"/>
          <w:lang w:val="en-US"/>
        </w:rPr>
        <w:t>Later I plan to move to advanced Data Science topics like</w:t>
      </w:r>
      <w:r w:rsidR="00B021DA">
        <w:rPr>
          <w:rFonts w:ascii="Times New Roman" w:eastAsia="Times New Roman" w:hAnsi="Times New Roman" w:cs="Times New Roman"/>
          <w:lang w:val="en-US"/>
        </w:rPr>
        <w:t xml:space="preserve"> the different</w:t>
      </w:r>
      <w:r w:rsidR="00CA1097">
        <w:rPr>
          <w:rFonts w:ascii="Times New Roman" w:eastAsia="Times New Roman" w:hAnsi="Times New Roman" w:cs="Times New Roman"/>
          <w:lang w:val="en-US"/>
        </w:rPr>
        <w:t xml:space="preserve"> </w:t>
      </w:r>
      <w:r w:rsidR="00B021DA">
        <w:rPr>
          <w:rFonts w:ascii="Times New Roman" w:eastAsia="Times New Roman" w:hAnsi="Times New Roman" w:cs="Times New Roman"/>
          <w:b/>
          <w:lang w:val="en-US"/>
        </w:rPr>
        <w:t>Regression Techniques</w:t>
      </w:r>
      <w:r w:rsidR="00661D3A">
        <w:rPr>
          <w:rFonts w:ascii="Times New Roman" w:eastAsia="Times New Roman" w:hAnsi="Times New Roman" w:cs="Times New Roman"/>
          <w:b/>
          <w:lang w:val="en-US"/>
        </w:rPr>
        <w:t xml:space="preserve"> </w:t>
      </w:r>
      <w:r w:rsidR="00661D3A">
        <w:rPr>
          <w:rFonts w:ascii="Times New Roman" w:eastAsia="Times New Roman" w:hAnsi="Times New Roman" w:cs="Times New Roman"/>
          <w:lang w:val="en-US"/>
        </w:rPr>
        <w:t>and other Machine Learning algorithms</w:t>
      </w:r>
      <w:r w:rsidR="00B021DA">
        <w:rPr>
          <w:rFonts w:ascii="Times New Roman" w:eastAsia="Times New Roman" w:hAnsi="Times New Roman" w:cs="Times New Roman"/>
          <w:lang w:val="en-US"/>
        </w:rPr>
        <w:t xml:space="preserve">. </w:t>
      </w:r>
      <w:r w:rsidR="00FE19E1">
        <w:rPr>
          <w:rFonts w:ascii="Times New Roman" w:eastAsia="Times New Roman" w:hAnsi="Times New Roman" w:cs="Times New Roman"/>
          <w:lang w:val="en-US"/>
        </w:rPr>
        <w:t>And the courses like ‘</w:t>
      </w:r>
      <w:r w:rsidR="00FE19E1" w:rsidRPr="00FE19E1">
        <w:rPr>
          <w:rFonts w:ascii="Helvetica" w:hAnsi="Helvetica" w:cs="Helvetica"/>
          <w:b/>
          <w:color w:val="000000"/>
          <w:shd w:val="clear" w:color="auto" w:fill="FFFFFF"/>
        </w:rPr>
        <w:t>Analysis of Algorithms</w:t>
      </w:r>
      <w:r w:rsidR="00FE19E1">
        <w:rPr>
          <w:rFonts w:ascii="Times New Roman" w:eastAsia="Times New Roman" w:hAnsi="Times New Roman" w:cs="Times New Roman"/>
          <w:lang w:val="en-US"/>
        </w:rPr>
        <w:t>’ and ‘</w:t>
      </w:r>
      <w:r w:rsidR="00FE19E1" w:rsidRPr="00FE19E1">
        <w:rPr>
          <w:rFonts w:ascii="Helvetica" w:hAnsi="Helvetica" w:cs="Helvetica"/>
          <w:b/>
          <w:color w:val="000000"/>
          <w:shd w:val="clear" w:color="auto" w:fill="FFFFFF"/>
        </w:rPr>
        <w:t>Foundations of Artificial Intelligence</w:t>
      </w:r>
      <w:r w:rsidR="00FE19E1">
        <w:rPr>
          <w:rFonts w:ascii="Times New Roman" w:eastAsia="Times New Roman" w:hAnsi="Times New Roman" w:cs="Times New Roman"/>
          <w:lang w:val="en-US"/>
        </w:rPr>
        <w:t>’ as mandatory courses will help me achieve the same. Adequate hands on is what I believe to be the best way to learn and hence, o</w:t>
      </w:r>
      <w:r w:rsidR="00B30287">
        <w:rPr>
          <w:rFonts w:ascii="Times New Roman" w:eastAsia="Times New Roman" w:hAnsi="Times New Roman" w:cs="Times New Roman"/>
          <w:lang w:val="en-US"/>
        </w:rPr>
        <w:t xml:space="preserve">nce I have gained the required knowledge </w:t>
      </w:r>
      <w:r w:rsidR="00FE19E1">
        <w:rPr>
          <w:rFonts w:ascii="Times New Roman" w:eastAsia="Times New Roman" w:hAnsi="Times New Roman" w:cs="Times New Roman"/>
          <w:lang w:val="en-US"/>
        </w:rPr>
        <w:t xml:space="preserve">my first aim is to join the prestigious </w:t>
      </w:r>
      <w:r w:rsidR="008023C9">
        <w:rPr>
          <w:rFonts w:ascii="Times New Roman" w:eastAsia="Times New Roman" w:hAnsi="Times New Roman" w:cs="Times New Roman"/>
          <w:lang w:val="en-US"/>
        </w:rPr>
        <w:t>USC’s ‘</w:t>
      </w:r>
      <w:r w:rsidR="008023C9">
        <w:rPr>
          <w:rFonts w:ascii="Times New Roman" w:eastAsia="Times New Roman" w:hAnsi="Times New Roman" w:cs="Times New Roman"/>
          <w:b/>
          <w:lang w:val="en-US"/>
        </w:rPr>
        <w:t xml:space="preserve">Information Sciences </w:t>
      </w:r>
      <w:r w:rsidR="00531690">
        <w:rPr>
          <w:rFonts w:ascii="Times New Roman" w:eastAsia="Times New Roman" w:hAnsi="Times New Roman" w:cs="Times New Roman"/>
          <w:b/>
          <w:lang w:val="en-US"/>
        </w:rPr>
        <w:t>Institute’</w:t>
      </w:r>
      <w:r w:rsidR="008023C9">
        <w:rPr>
          <w:rFonts w:ascii="Times New Roman" w:eastAsia="Times New Roman" w:hAnsi="Times New Roman" w:cs="Times New Roman"/>
          <w:lang w:val="en-US"/>
        </w:rPr>
        <w:t xml:space="preserve"> and learn as well as contribute towards the different Artificial Intelligence research works particularly in Natural </w:t>
      </w:r>
      <w:r w:rsidR="00531690">
        <w:rPr>
          <w:rFonts w:ascii="Times New Roman" w:eastAsia="Times New Roman" w:hAnsi="Times New Roman" w:cs="Times New Roman"/>
          <w:lang w:val="en-US"/>
        </w:rPr>
        <w:t>Language</w:t>
      </w:r>
      <w:r w:rsidR="008023C9">
        <w:rPr>
          <w:rFonts w:ascii="Times New Roman" w:eastAsia="Times New Roman" w:hAnsi="Times New Roman" w:cs="Times New Roman"/>
          <w:lang w:val="en-US"/>
        </w:rPr>
        <w:t xml:space="preserve"> Processing.</w:t>
      </w:r>
      <w:r w:rsidR="00531690">
        <w:rPr>
          <w:rFonts w:ascii="Times New Roman" w:eastAsia="Times New Roman" w:hAnsi="Times New Roman" w:cs="Times New Roman"/>
          <w:lang w:val="en-US"/>
        </w:rPr>
        <w:t xml:space="preserve"> I also plan to work as a </w:t>
      </w:r>
      <w:r w:rsidR="00531690" w:rsidRPr="00874A64">
        <w:rPr>
          <w:rFonts w:ascii="Times New Roman" w:eastAsia="Times New Roman" w:hAnsi="Times New Roman" w:cs="Times New Roman"/>
          <w:b/>
          <w:lang w:val="en-US"/>
        </w:rPr>
        <w:t>Nat</w:t>
      </w:r>
      <w:r w:rsidR="00874A64" w:rsidRPr="00874A64">
        <w:rPr>
          <w:rFonts w:ascii="Times New Roman" w:eastAsia="Times New Roman" w:hAnsi="Times New Roman" w:cs="Times New Roman"/>
          <w:b/>
          <w:lang w:val="en-US"/>
        </w:rPr>
        <w:t>ural Language Processing Intern</w:t>
      </w:r>
      <w:r w:rsidR="009F6417">
        <w:rPr>
          <w:rFonts w:ascii="Times New Roman" w:eastAsia="Times New Roman" w:hAnsi="Times New Roman" w:cs="Times New Roman"/>
          <w:b/>
          <w:lang w:val="en-US"/>
        </w:rPr>
        <w:t xml:space="preserve"> </w:t>
      </w:r>
      <w:r w:rsidR="009F6417">
        <w:rPr>
          <w:rFonts w:ascii="Times New Roman" w:eastAsia="Times New Roman" w:hAnsi="Times New Roman" w:cs="Times New Roman"/>
          <w:lang w:val="en-US"/>
        </w:rPr>
        <w:t>in any of the AI behemoths</w:t>
      </w:r>
      <w:r w:rsidR="00874A64">
        <w:rPr>
          <w:rFonts w:ascii="Times New Roman" w:eastAsia="Times New Roman" w:hAnsi="Times New Roman" w:cs="Times New Roman"/>
          <w:lang w:val="en-US"/>
        </w:rPr>
        <w:t xml:space="preserve">. </w:t>
      </w:r>
      <w:r w:rsidR="00647B8B">
        <w:rPr>
          <w:rFonts w:ascii="Times New Roman" w:eastAsia="Times New Roman" w:hAnsi="Times New Roman" w:cs="Times New Roman"/>
          <w:lang w:val="en-US"/>
        </w:rPr>
        <w:t xml:space="preserve">I am </w:t>
      </w:r>
      <w:r w:rsidR="00DF37CE">
        <w:rPr>
          <w:rFonts w:ascii="Times New Roman" w:eastAsia="Times New Roman" w:hAnsi="Times New Roman" w:cs="Times New Roman"/>
          <w:lang w:val="en-US"/>
        </w:rPr>
        <w:t>confident</w:t>
      </w:r>
      <w:r w:rsidR="00647B8B">
        <w:rPr>
          <w:rFonts w:ascii="Times New Roman" w:eastAsia="Times New Roman" w:hAnsi="Times New Roman" w:cs="Times New Roman"/>
          <w:lang w:val="en-US"/>
        </w:rPr>
        <w:t xml:space="preserve"> that this will </w:t>
      </w:r>
      <w:r w:rsidR="00B30287">
        <w:rPr>
          <w:rFonts w:ascii="Times New Roman" w:eastAsia="Times New Roman" w:hAnsi="Times New Roman" w:cs="Times New Roman"/>
          <w:lang w:val="en-US"/>
        </w:rPr>
        <w:t xml:space="preserve">be </w:t>
      </w:r>
      <w:r w:rsidR="00647B8B">
        <w:rPr>
          <w:rFonts w:ascii="Times New Roman" w:eastAsia="Times New Roman" w:hAnsi="Times New Roman" w:cs="Times New Roman"/>
          <w:lang w:val="en-US"/>
        </w:rPr>
        <w:t xml:space="preserve">the exact time to get the actual flavor of what challenges </w:t>
      </w:r>
      <w:r w:rsidR="00DF37CE">
        <w:rPr>
          <w:rFonts w:ascii="Times New Roman" w:eastAsia="Times New Roman" w:hAnsi="Times New Roman" w:cs="Times New Roman"/>
          <w:lang w:val="en-US"/>
        </w:rPr>
        <w:t>lie</w:t>
      </w:r>
      <w:r w:rsidR="00647B8B">
        <w:rPr>
          <w:rFonts w:ascii="Times New Roman" w:eastAsia="Times New Roman" w:hAnsi="Times New Roman" w:cs="Times New Roman"/>
          <w:lang w:val="en-US"/>
        </w:rPr>
        <w:t xml:space="preserve"> in front of me. Once this internship is over I would like to work on the</w:t>
      </w:r>
      <w:r w:rsidR="00661D3A">
        <w:rPr>
          <w:rFonts w:ascii="Times New Roman" w:eastAsia="Times New Roman" w:hAnsi="Times New Roman" w:cs="Times New Roman"/>
          <w:lang w:val="en-US"/>
        </w:rPr>
        <w:t>se</w:t>
      </w:r>
      <w:r w:rsidR="00647B8B">
        <w:rPr>
          <w:rFonts w:ascii="Times New Roman" w:eastAsia="Times New Roman" w:hAnsi="Times New Roman" w:cs="Times New Roman"/>
          <w:lang w:val="en-US"/>
        </w:rPr>
        <w:t xml:space="preserve"> challenges and </w:t>
      </w:r>
      <w:r w:rsidR="008F1223">
        <w:rPr>
          <w:rFonts w:ascii="Times New Roman" w:eastAsia="Times New Roman" w:hAnsi="Times New Roman" w:cs="Times New Roman"/>
          <w:lang w:val="en-US"/>
        </w:rPr>
        <w:t xml:space="preserve">fill the </w:t>
      </w:r>
      <w:r w:rsidR="00647B8B">
        <w:rPr>
          <w:rFonts w:ascii="Times New Roman" w:eastAsia="Times New Roman" w:hAnsi="Times New Roman" w:cs="Times New Roman"/>
          <w:lang w:val="en-US"/>
        </w:rPr>
        <w:t>gaps</w:t>
      </w:r>
      <w:r w:rsidR="00661D3A">
        <w:rPr>
          <w:rFonts w:ascii="Times New Roman" w:eastAsia="Times New Roman" w:hAnsi="Times New Roman" w:cs="Times New Roman"/>
          <w:lang w:val="en-US"/>
        </w:rPr>
        <w:t>.</w:t>
      </w:r>
      <w:r w:rsidR="00647B8B">
        <w:rPr>
          <w:rFonts w:ascii="Times New Roman" w:eastAsia="Times New Roman" w:hAnsi="Times New Roman" w:cs="Times New Roman"/>
          <w:lang w:val="en-US"/>
        </w:rPr>
        <w:t xml:space="preserve"> </w:t>
      </w:r>
      <w:r w:rsidR="00B30287">
        <w:rPr>
          <w:rFonts w:ascii="Times New Roman" w:eastAsia="Times New Roman" w:hAnsi="Times New Roman" w:cs="Times New Roman"/>
          <w:lang w:val="en-US"/>
        </w:rPr>
        <w:t>And by the end of my post-graduation I</w:t>
      </w:r>
      <w:r w:rsidR="00CD3D95">
        <w:rPr>
          <w:rFonts w:ascii="Times New Roman" w:eastAsia="Times New Roman" w:hAnsi="Times New Roman" w:cs="Times New Roman"/>
          <w:lang w:val="en-US"/>
        </w:rPr>
        <w:t xml:space="preserve"> am willing to work </w:t>
      </w:r>
      <w:r w:rsidR="00D821F1">
        <w:rPr>
          <w:rFonts w:ascii="Times New Roman" w:eastAsia="Times New Roman" w:hAnsi="Times New Roman" w:cs="Times New Roman"/>
          <w:lang w:val="en-US"/>
        </w:rPr>
        <w:t>in</w:t>
      </w:r>
      <w:r w:rsidR="00661D3A">
        <w:rPr>
          <w:rFonts w:ascii="Times New Roman" w:eastAsia="Times New Roman" w:hAnsi="Times New Roman" w:cs="Times New Roman"/>
          <w:lang w:val="en-US"/>
        </w:rPr>
        <w:t xml:space="preserve"> large scale </w:t>
      </w:r>
      <w:r w:rsidR="00CD3D95">
        <w:rPr>
          <w:rFonts w:ascii="Times New Roman" w:eastAsia="Times New Roman" w:hAnsi="Times New Roman" w:cs="Times New Roman"/>
          <w:lang w:val="en-US"/>
        </w:rPr>
        <w:t>AI projects like the Google Assistant</w:t>
      </w:r>
      <w:r w:rsidR="00D821F1">
        <w:rPr>
          <w:rFonts w:ascii="Times New Roman" w:eastAsia="Times New Roman" w:hAnsi="Times New Roman" w:cs="Times New Roman"/>
          <w:lang w:val="en-US"/>
        </w:rPr>
        <w:t xml:space="preserve">. I am really planning to understand how the language processing algorithms work and I would like to contribute my learnings </w:t>
      </w:r>
      <w:r w:rsidR="009F6417">
        <w:rPr>
          <w:rFonts w:ascii="Times New Roman" w:eastAsia="Times New Roman" w:hAnsi="Times New Roman" w:cs="Times New Roman"/>
          <w:lang w:val="en-US"/>
        </w:rPr>
        <w:t>in future developments of</w:t>
      </w:r>
      <w:r w:rsidR="00D821F1">
        <w:rPr>
          <w:rFonts w:ascii="Times New Roman" w:eastAsia="Times New Roman" w:hAnsi="Times New Roman" w:cs="Times New Roman"/>
          <w:lang w:val="en-US"/>
        </w:rPr>
        <w:t xml:space="preserve"> the same. Only after I </w:t>
      </w:r>
      <w:r w:rsidR="00441B75">
        <w:rPr>
          <w:rFonts w:ascii="Times New Roman" w:eastAsia="Times New Roman" w:hAnsi="Times New Roman" w:cs="Times New Roman"/>
          <w:lang w:val="en-US"/>
        </w:rPr>
        <w:t>have contributed</w:t>
      </w:r>
      <w:r w:rsidR="00D821F1">
        <w:rPr>
          <w:rFonts w:ascii="Times New Roman" w:eastAsia="Times New Roman" w:hAnsi="Times New Roman" w:cs="Times New Roman"/>
          <w:lang w:val="en-US"/>
        </w:rPr>
        <w:t xml:space="preserve"> significant amount of dedication towards this </w:t>
      </w:r>
      <w:r w:rsidR="00441B75">
        <w:rPr>
          <w:rFonts w:ascii="Times New Roman" w:eastAsia="Times New Roman" w:hAnsi="Times New Roman" w:cs="Times New Roman"/>
          <w:lang w:val="en-US"/>
        </w:rPr>
        <w:t>domain</w:t>
      </w:r>
      <w:r w:rsidR="00D821F1">
        <w:rPr>
          <w:rFonts w:ascii="Times New Roman" w:eastAsia="Times New Roman" w:hAnsi="Times New Roman" w:cs="Times New Roman"/>
          <w:lang w:val="en-US"/>
        </w:rPr>
        <w:t xml:space="preserve"> I would like to move on to explore other </w:t>
      </w:r>
      <w:r w:rsidR="00776488">
        <w:rPr>
          <w:rFonts w:ascii="Times New Roman" w:eastAsia="Times New Roman" w:hAnsi="Times New Roman" w:cs="Times New Roman"/>
          <w:lang w:val="en-US"/>
        </w:rPr>
        <w:t>innumerable</w:t>
      </w:r>
      <w:r w:rsidR="00D821F1">
        <w:rPr>
          <w:rFonts w:ascii="Times New Roman" w:eastAsia="Times New Roman" w:hAnsi="Times New Roman" w:cs="Times New Roman"/>
          <w:lang w:val="en-US"/>
        </w:rPr>
        <w:t xml:space="preserve"> fields </w:t>
      </w:r>
      <w:r w:rsidR="00776488">
        <w:rPr>
          <w:rFonts w:ascii="Times New Roman" w:eastAsia="Times New Roman" w:hAnsi="Times New Roman" w:cs="Times New Roman"/>
          <w:lang w:val="en-US"/>
        </w:rPr>
        <w:t>especially in ‘</w:t>
      </w:r>
      <w:r w:rsidR="00776488" w:rsidRPr="00776488">
        <w:rPr>
          <w:rFonts w:ascii="Times New Roman" w:eastAsia="Times New Roman" w:hAnsi="Times New Roman" w:cs="Times New Roman"/>
          <w:b/>
          <w:lang w:val="en-US"/>
        </w:rPr>
        <w:t>Predictive Analytics</w:t>
      </w:r>
      <w:r w:rsidR="00776488">
        <w:rPr>
          <w:rFonts w:ascii="Times New Roman" w:eastAsia="Times New Roman" w:hAnsi="Times New Roman" w:cs="Times New Roman"/>
          <w:lang w:val="en-US"/>
        </w:rPr>
        <w:t xml:space="preserve">’ </w:t>
      </w:r>
      <w:r w:rsidR="00D821F1">
        <w:rPr>
          <w:rFonts w:ascii="Times New Roman" w:eastAsia="Times New Roman" w:hAnsi="Times New Roman" w:cs="Times New Roman"/>
          <w:lang w:val="en-US"/>
        </w:rPr>
        <w:t xml:space="preserve">where I can use my understanding and knowledge to </w:t>
      </w:r>
      <w:r w:rsidR="001619FC">
        <w:rPr>
          <w:rFonts w:ascii="Times New Roman" w:eastAsia="Times New Roman" w:hAnsi="Times New Roman" w:cs="Times New Roman"/>
          <w:lang w:val="en-US"/>
        </w:rPr>
        <w:t>simplify</w:t>
      </w:r>
      <w:r w:rsidR="00776488">
        <w:rPr>
          <w:rFonts w:ascii="Times New Roman" w:eastAsia="Times New Roman" w:hAnsi="Times New Roman" w:cs="Times New Roman"/>
          <w:lang w:val="en-US"/>
        </w:rPr>
        <w:t xml:space="preserve"> and enrich</w:t>
      </w:r>
      <w:r w:rsidR="001619FC">
        <w:rPr>
          <w:rFonts w:ascii="Times New Roman" w:eastAsia="Times New Roman" w:hAnsi="Times New Roman" w:cs="Times New Roman"/>
          <w:lang w:val="en-US"/>
        </w:rPr>
        <w:t xml:space="preserve"> both human lives and experiences.</w:t>
      </w:r>
    </w:p>
    <w:p w14:paraId="59104E16" w14:textId="77777777" w:rsidR="00874A64" w:rsidRPr="00874A64" w:rsidRDefault="00874A64" w:rsidP="003278FF">
      <w:pPr>
        <w:spacing w:after="0" w:line="240" w:lineRule="auto"/>
        <w:jc w:val="both"/>
        <w:rPr>
          <w:rFonts w:ascii="Times New Roman" w:eastAsia="Times New Roman" w:hAnsi="Times New Roman" w:cs="Times New Roman"/>
          <w:lang w:val="en-US"/>
        </w:rPr>
      </w:pPr>
    </w:p>
    <w:p w14:paraId="127BD452" w14:textId="45F65F51" w:rsidR="00612A34" w:rsidRDefault="004A2D8D" w:rsidP="003278FF">
      <w:pPr>
        <w:spacing w:after="0" w:line="240" w:lineRule="auto"/>
        <w:contextualSpacing/>
        <w:jc w:val="both"/>
        <w:rPr>
          <w:rFonts w:ascii="Times New Roman" w:eastAsia="Calibri" w:hAnsi="Times New Roman" w:cs="Latha"/>
        </w:rPr>
      </w:pPr>
      <w:r>
        <w:rPr>
          <w:rFonts w:ascii="Times New Roman" w:eastAsia="Calibri" w:hAnsi="Times New Roman" w:cs="Latha"/>
        </w:rPr>
        <w:t xml:space="preserve">Apart from my technical contributions mentioned above, I was also part of different extracurricular activities during my under-Graduation and my professional stint. During my under-graduation I was part different organising committees where I have participated as well as organised different technical as well as cultural events </w:t>
      </w:r>
      <w:r w:rsidR="00AC3FA7">
        <w:rPr>
          <w:rFonts w:ascii="Times New Roman" w:eastAsia="Calibri" w:hAnsi="Times New Roman" w:cs="Latha"/>
        </w:rPr>
        <w:t xml:space="preserve">like </w:t>
      </w:r>
      <w:r w:rsidR="00AC3FA7" w:rsidRPr="004A2D8D">
        <w:rPr>
          <w:rFonts w:ascii="Times New Roman" w:eastAsia="Calibri" w:hAnsi="Times New Roman" w:cs="Latha"/>
          <w:b/>
        </w:rPr>
        <w:t>C++ code wars</w:t>
      </w:r>
      <w:r w:rsidR="00AC3FA7">
        <w:rPr>
          <w:rFonts w:ascii="Times New Roman" w:eastAsia="Calibri" w:hAnsi="Times New Roman" w:cs="Latha"/>
        </w:rPr>
        <w:t>,</w:t>
      </w:r>
      <w:r w:rsidR="00612A34">
        <w:rPr>
          <w:rFonts w:ascii="Times New Roman" w:eastAsia="Calibri" w:hAnsi="Times New Roman" w:cs="Latha"/>
        </w:rPr>
        <w:t xml:space="preserve"> </w:t>
      </w:r>
      <w:r w:rsidR="00612A34" w:rsidRPr="004A2D8D">
        <w:rPr>
          <w:rFonts w:ascii="Times New Roman" w:eastAsia="Calibri" w:hAnsi="Times New Roman" w:cs="Latha"/>
          <w:b/>
        </w:rPr>
        <w:t>Web application workshop</w:t>
      </w:r>
      <w:r w:rsidR="00AC3FA7" w:rsidRPr="004A2D8D">
        <w:rPr>
          <w:rFonts w:ascii="Times New Roman" w:eastAsia="Calibri" w:hAnsi="Times New Roman" w:cs="Latha"/>
          <w:b/>
        </w:rPr>
        <w:t>s</w:t>
      </w:r>
      <w:r w:rsidR="002558F3">
        <w:rPr>
          <w:rFonts w:ascii="Times New Roman" w:eastAsia="Calibri" w:hAnsi="Times New Roman" w:cs="Latha"/>
          <w:b/>
        </w:rPr>
        <w:t>, Financial Markets workshop</w:t>
      </w:r>
      <w:r w:rsidR="00612A34">
        <w:rPr>
          <w:rFonts w:ascii="Times New Roman" w:eastAsia="Calibri" w:hAnsi="Times New Roman" w:cs="Latha"/>
        </w:rPr>
        <w:t xml:space="preserve"> etc. During my corporate stint, I was also part of a public speaking forum called the </w:t>
      </w:r>
      <w:r w:rsidR="00612A34" w:rsidRPr="004A2D8D">
        <w:rPr>
          <w:rFonts w:ascii="Times New Roman" w:eastAsia="Calibri" w:hAnsi="Times New Roman" w:cs="Latha"/>
          <w:b/>
        </w:rPr>
        <w:t>Toastmasters In</w:t>
      </w:r>
      <w:r w:rsidR="00AC3FA7" w:rsidRPr="004A2D8D">
        <w:rPr>
          <w:rFonts w:ascii="Times New Roman" w:eastAsia="Calibri" w:hAnsi="Times New Roman" w:cs="Latha"/>
          <w:b/>
        </w:rPr>
        <w:t>ternational</w:t>
      </w:r>
      <w:r w:rsidR="00AC3FA7">
        <w:rPr>
          <w:rFonts w:ascii="Times New Roman" w:eastAsia="Calibri" w:hAnsi="Times New Roman" w:cs="Latha"/>
        </w:rPr>
        <w:t xml:space="preserve">. </w:t>
      </w:r>
      <w:r w:rsidR="00D83D2A">
        <w:rPr>
          <w:rFonts w:ascii="Times New Roman" w:eastAsia="Calibri" w:hAnsi="Times New Roman" w:cs="Latha"/>
        </w:rPr>
        <w:t>In this forum</w:t>
      </w:r>
      <w:r w:rsidR="00080F2E">
        <w:rPr>
          <w:rFonts w:ascii="Times New Roman" w:eastAsia="Calibri" w:hAnsi="Times New Roman" w:cs="Latha"/>
        </w:rPr>
        <w:t xml:space="preserve">, </w:t>
      </w:r>
      <w:r w:rsidR="00AC3FA7">
        <w:rPr>
          <w:rFonts w:ascii="Times New Roman" w:eastAsia="Calibri" w:hAnsi="Times New Roman" w:cs="Latha"/>
        </w:rPr>
        <w:t xml:space="preserve">I have </w:t>
      </w:r>
      <w:r w:rsidR="00080F2E">
        <w:rPr>
          <w:rFonts w:ascii="Times New Roman" w:eastAsia="Calibri" w:hAnsi="Times New Roman" w:cs="Latha"/>
        </w:rPr>
        <w:t xml:space="preserve">also </w:t>
      </w:r>
      <w:r w:rsidR="00AC3FA7">
        <w:rPr>
          <w:rFonts w:ascii="Times New Roman" w:eastAsia="Calibri" w:hAnsi="Times New Roman" w:cs="Latha"/>
        </w:rPr>
        <w:t xml:space="preserve">served as the </w:t>
      </w:r>
      <w:r w:rsidR="00AC3FA7" w:rsidRPr="002558F3">
        <w:rPr>
          <w:rFonts w:ascii="Times New Roman" w:eastAsia="Calibri" w:hAnsi="Times New Roman" w:cs="Latha"/>
          <w:b/>
        </w:rPr>
        <w:t>Vice President Membership</w:t>
      </w:r>
      <w:r w:rsidR="00AC3FA7">
        <w:rPr>
          <w:rFonts w:ascii="Times New Roman" w:eastAsia="Calibri" w:hAnsi="Times New Roman" w:cs="Latha"/>
        </w:rPr>
        <w:t xml:space="preserve"> and have hosted club contests from time to time</w:t>
      </w:r>
      <w:r w:rsidR="00080F2E">
        <w:rPr>
          <w:rFonts w:ascii="Times New Roman" w:eastAsia="Calibri" w:hAnsi="Times New Roman" w:cs="Latha"/>
        </w:rPr>
        <w:t xml:space="preserve"> where I was awarded the </w:t>
      </w:r>
      <w:r w:rsidR="002558F3">
        <w:rPr>
          <w:rFonts w:ascii="Times New Roman" w:eastAsia="Calibri" w:hAnsi="Times New Roman" w:cs="Latha"/>
          <w:b/>
        </w:rPr>
        <w:t>Membership A</w:t>
      </w:r>
      <w:r w:rsidR="00080F2E" w:rsidRPr="004A2D8D">
        <w:rPr>
          <w:rFonts w:ascii="Times New Roman" w:eastAsia="Calibri" w:hAnsi="Times New Roman" w:cs="Latha"/>
          <w:b/>
        </w:rPr>
        <w:t>ward</w:t>
      </w:r>
      <w:r w:rsidR="00080F2E">
        <w:rPr>
          <w:rFonts w:ascii="Times New Roman" w:eastAsia="Calibri" w:hAnsi="Times New Roman" w:cs="Latha"/>
        </w:rPr>
        <w:t xml:space="preserve"> </w:t>
      </w:r>
      <w:r>
        <w:rPr>
          <w:rFonts w:ascii="Times New Roman" w:eastAsia="Calibri" w:hAnsi="Times New Roman" w:cs="Latha"/>
        </w:rPr>
        <w:t xml:space="preserve">by </w:t>
      </w:r>
      <w:r w:rsidRPr="004A2D8D">
        <w:rPr>
          <w:rFonts w:ascii="Times New Roman" w:eastAsia="Calibri" w:hAnsi="Times New Roman" w:cs="Latha"/>
          <w:b/>
        </w:rPr>
        <w:t>T</w:t>
      </w:r>
      <w:r w:rsidR="00661D3A" w:rsidRPr="004A2D8D">
        <w:rPr>
          <w:rFonts w:ascii="Times New Roman" w:eastAsia="Calibri" w:hAnsi="Times New Roman" w:cs="Latha"/>
          <w:b/>
        </w:rPr>
        <w:t xml:space="preserve">he </w:t>
      </w:r>
      <w:r w:rsidRPr="004A2D8D">
        <w:rPr>
          <w:rFonts w:ascii="Times New Roman" w:eastAsia="Calibri" w:hAnsi="Times New Roman" w:cs="Latha"/>
          <w:b/>
        </w:rPr>
        <w:t xml:space="preserve">Club Growth Director of </w:t>
      </w:r>
      <w:r w:rsidR="00661D3A" w:rsidRPr="004A2D8D">
        <w:rPr>
          <w:rFonts w:ascii="Times New Roman" w:eastAsia="Calibri" w:hAnsi="Times New Roman" w:cs="Latha"/>
          <w:b/>
        </w:rPr>
        <w:t>Toastmasters International</w:t>
      </w:r>
      <w:r w:rsidR="00661D3A">
        <w:rPr>
          <w:rFonts w:ascii="Times New Roman" w:eastAsia="Calibri" w:hAnsi="Times New Roman" w:cs="Latha"/>
        </w:rPr>
        <w:t xml:space="preserve"> </w:t>
      </w:r>
      <w:r w:rsidR="00080F2E">
        <w:rPr>
          <w:rFonts w:ascii="Times New Roman" w:eastAsia="Calibri" w:hAnsi="Times New Roman" w:cs="Latha"/>
        </w:rPr>
        <w:t xml:space="preserve">for </w:t>
      </w:r>
      <w:r w:rsidR="006B1CB2">
        <w:rPr>
          <w:rFonts w:ascii="Times New Roman" w:eastAsia="Calibri" w:hAnsi="Times New Roman" w:cs="Latha"/>
        </w:rPr>
        <w:t>inducting more than 15 members</w:t>
      </w:r>
      <w:r w:rsidR="00AC3FA7">
        <w:rPr>
          <w:rFonts w:ascii="Times New Roman" w:eastAsia="Calibri" w:hAnsi="Times New Roman" w:cs="Latha"/>
        </w:rPr>
        <w:t xml:space="preserve">. All these have helped me </w:t>
      </w:r>
      <w:r w:rsidR="006B1CB2">
        <w:rPr>
          <w:rFonts w:ascii="Times New Roman" w:eastAsia="Calibri" w:hAnsi="Times New Roman" w:cs="Latha"/>
        </w:rPr>
        <w:t xml:space="preserve">to become a better communicator as well as a better leader. And these 2 qualities will help me in both on Campus and employment with any future companies in fields like understanding what is being expected, what needs to be delivered and how efficiently it can be delivered. </w:t>
      </w:r>
    </w:p>
    <w:p w14:paraId="49A50D27" w14:textId="5BF65BCC" w:rsidR="00C37A92" w:rsidRDefault="00C37A92" w:rsidP="003278FF">
      <w:pPr>
        <w:spacing w:after="0" w:line="240" w:lineRule="auto"/>
        <w:contextualSpacing/>
        <w:jc w:val="both"/>
        <w:rPr>
          <w:rFonts w:ascii="Times New Roman" w:eastAsia="Calibri" w:hAnsi="Times New Roman" w:cs="Latha"/>
        </w:rPr>
      </w:pPr>
    </w:p>
    <w:p w14:paraId="5D1A67E9" w14:textId="77777777" w:rsidR="003278FF" w:rsidRPr="003278FF" w:rsidRDefault="003278FF" w:rsidP="003278FF">
      <w:pPr>
        <w:spacing w:after="0" w:line="240" w:lineRule="auto"/>
        <w:contextualSpacing/>
        <w:jc w:val="both"/>
        <w:rPr>
          <w:ins w:id="24" w:author="Editor" w:date="2018-11-23T12:23:00Z"/>
          <w:rFonts w:ascii="Times New Roman" w:eastAsia="Calibri" w:hAnsi="Times New Roman" w:cs="Latha"/>
        </w:rPr>
      </w:pPr>
    </w:p>
    <w:p w14:paraId="591137F3" w14:textId="77777777" w:rsidR="003278FF" w:rsidRPr="003278FF" w:rsidRDefault="003278FF" w:rsidP="003278FF">
      <w:pPr>
        <w:spacing w:after="0" w:line="240" w:lineRule="auto"/>
        <w:contextualSpacing/>
        <w:jc w:val="both"/>
        <w:rPr>
          <w:ins w:id="25" w:author="Editor" w:date="2018-11-23T12:23:00Z"/>
          <w:rFonts w:ascii="Times New Roman" w:eastAsia="Calibri" w:hAnsi="Times New Roman" w:cs="Latha"/>
          <w:strike/>
        </w:rPr>
      </w:pPr>
      <w:commentRangeStart w:id="26"/>
      <w:ins w:id="27" w:author="Editor" w:date="2018-11-23T12:23:00Z">
        <w:r w:rsidRPr="003278FF">
          <w:rPr>
            <w:rFonts w:ascii="Times New Roman" w:eastAsia="Calibri" w:hAnsi="Times New Roman" w:cs="Latha"/>
          </w:rPr>
          <w:t>Conclusion</w:t>
        </w:r>
        <w:commentRangeEnd w:id="26"/>
        <w:r w:rsidRPr="003278FF">
          <w:rPr>
            <w:rFonts w:ascii="Times New Roman" w:eastAsia="Calibri" w:hAnsi="Times New Roman" w:cs="Latha"/>
          </w:rPr>
          <w:commentReference w:id="26"/>
        </w:r>
      </w:ins>
    </w:p>
    <w:p w14:paraId="4E31FE48" w14:textId="568B3FD7" w:rsidR="00000167" w:rsidRDefault="00000167" w:rsidP="006B6B9A">
      <w:pPr>
        <w:spacing w:after="0" w:line="240" w:lineRule="auto"/>
        <w:jc w:val="both"/>
        <w:rPr>
          <w:rFonts w:ascii="Times New Roman" w:hAnsi="Times New Roman"/>
        </w:rPr>
      </w:pPr>
    </w:p>
    <w:p w14:paraId="5E8C9553" w14:textId="7CB165E6" w:rsidR="00082F68" w:rsidRDefault="00F9198E" w:rsidP="006B6B9A">
      <w:pPr>
        <w:spacing w:after="0" w:line="240" w:lineRule="auto"/>
        <w:jc w:val="both"/>
        <w:rPr>
          <w:rFonts w:ascii="Times New Roman" w:eastAsia="Times New Roman" w:hAnsi="Times New Roman" w:cs="Times New Roman"/>
          <w:lang w:val="en-US"/>
        </w:rPr>
      </w:pPr>
      <w:r>
        <w:rPr>
          <w:rFonts w:ascii="Times New Roman" w:hAnsi="Times New Roman"/>
        </w:rPr>
        <w:t>My decision to pursue MS is not because of a</w:t>
      </w:r>
      <w:r w:rsidR="002A58B1">
        <w:rPr>
          <w:rFonts w:ascii="Times New Roman" w:hAnsi="Times New Roman"/>
        </w:rPr>
        <w:t>n</w:t>
      </w:r>
      <w:r>
        <w:rPr>
          <w:rFonts w:ascii="Times New Roman" w:hAnsi="Times New Roman"/>
        </w:rPr>
        <w:t xml:space="preserve"> </w:t>
      </w:r>
      <w:r w:rsidR="002A58B1">
        <w:rPr>
          <w:rFonts w:ascii="Times New Roman" w:hAnsi="Times New Roman"/>
        </w:rPr>
        <w:t>overnight whim but</w:t>
      </w:r>
      <w:r>
        <w:rPr>
          <w:rFonts w:ascii="Times New Roman" w:hAnsi="Times New Roman"/>
        </w:rPr>
        <w:t xml:space="preserve"> was developed over </w:t>
      </w:r>
      <w:proofErr w:type="gramStart"/>
      <w:r>
        <w:rPr>
          <w:rFonts w:ascii="Times New Roman" w:hAnsi="Times New Roman"/>
        </w:rPr>
        <w:t>a period of time</w:t>
      </w:r>
      <w:proofErr w:type="gramEnd"/>
      <w:r>
        <w:rPr>
          <w:rFonts w:ascii="Times New Roman" w:hAnsi="Times New Roman"/>
        </w:rPr>
        <w:t xml:space="preserve"> where I have always strived to understand the science behind computation and applied my understanding every now and then to solve real world difficulties. </w:t>
      </w:r>
      <w:r w:rsidR="00E01EF8">
        <w:rPr>
          <w:rFonts w:ascii="Times New Roman" w:hAnsi="Times New Roman"/>
        </w:rPr>
        <w:t>Because of this appetite</w:t>
      </w:r>
      <w:r w:rsidR="002A58B1">
        <w:rPr>
          <w:rFonts w:ascii="Times New Roman" w:hAnsi="Times New Roman"/>
        </w:rPr>
        <w:t xml:space="preserve"> for knowledge in this area</w:t>
      </w:r>
      <w:r w:rsidR="00E01EF8">
        <w:rPr>
          <w:rFonts w:ascii="Times New Roman" w:hAnsi="Times New Roman"/>
        </w:rPr>
        <w:t xml:space="preserve"> I have always opted and exceled in all the CS subjects that were offered in our department during under-graduation. Later, working in the corporate world </w:t>
      </w:r>
      <w:r w:rsidR="002A58B1">
        <w:rPr>
          <w:rFonts w:ascii="Times New Roman" w:hAnsi="Times New Roman"/>
        </w:rPr>
        <w:t>has shaped my idea from a</w:t>
      </w:r>
      <w:r w:rsidR="009F6417">
        <w:rPr>
          <w:rFonts w:ascii="Times New Roman" w:hAnsi="Times New Roman"/>
        </w:rPr>
        <w:t>n</w:t>
      </w:r>
      <w:r w:rsidR="002A58B1">
        <w:rPr>
          <w:rFonts w:ascii="Times New Roman" w:hAnsi="Times New Roman"/>
        </w:rPr>
        <w:t xml:space="preserve"> avid learner of Computational Science to a future Data Science enthusiast.  </w:t>
      </w:r>
      <w:r w:rsidR="009F6417">
        <w:rPr>
          <w:rFonts w:ascii="Times New Roman" w:hAnsi="Times New Roman"/>
        </w:rPr>
        <w:t xml:space="preserve">My belief of all round development has also helped me fine tune my interpersonal skills through extra-curricular activities. </w:t>
      </w:r>
      <w:r w:rsidR="00841A67">
        <w:rPr>
          <w:rFonts w:ascii="Times New Roman" w:hAnsi="Times New Roman"/>
        </w:rPr>
        <w:lastRenderedPageBreak/>
        <w:t>Having said all these, I strongly desire to pursue my Masters in Computer Science in the Data Science track at University of Southern California which will not only enrich my knowledge in the field and help me to take up greater challenges in future.</w:t>
      </w:r>
      <w:bookmarkStart w:id="28" w:name="_GoBack"/>
      <w:bookmarkEnd w:id="28"/>
    </w:p>
    <w:p w14:paraId="6688F936" w14:textId="2FCD693B" w:rsidR="00082F68" w:rsidRDefault="00082F68" w:rsidP="006B6B9A">
      <w:pPr>
        <w:spacing w:after="0" w:line="240" w:lineRule="auto"/>
        <w:jc w:val="both"/>
        <w:rPr>
          <w:rFonts w:ascii="Times New Roman" w:eastAsia="Times New Roman" w:hAnsi="Times New Roman" w:cs="Times New Roman"/>
          <w:lang w:val="en-US"/>
        </w:rPr>
      </w:pPr>
    </w:p>
    <w:p w14:paraId="764AC363" w14:textId="472FF10F" w:rsidR="00082F68" w:rsidRDefault="00082F68" w:rsidP="006B6B9A">
      <w:pPr>
        <w:spacing w:after="0" w:line="240" w:lineRule="auto"/>
        <w:jc w:val="both"/>
        <w:rPr>
          <w:rFonts w:ascii="Times New Roman" w:eastAsia="Times New Roman" w:hAnsi="Times New Roman" w:cs="Times New Roman"/>
          <w:lang w:val="en-US"/>
        </w:rPr>
      </w:pPr>
    </w:p>
    <w:p w14:paraId="153F9F9F" w14:textId="44DB6211" w:rsidR="00FD581E" w:rsidRDefault="00FD581E" w:rsidP="006B6B9A">
      <w:pPr>
        <w:spacing w:after="0" w:line="240" w:lineRule="auto"/>
        <w:jc w:val="both"/>
        <w:rPr>
          <w:rFonts w:ascii="Times New Roman" w:eastAsia="Times New Roman" w:hAnsi="Times New Roman" w:cs="Times New Roman"/>
          <w:lang w:val="en-US"/>
        </w:rPr>
      </w:pPr>
    </w:p>
    <w:p w14:paraId="2F4DEEB5" w14:textId="5BCB68FF" w:rsidR="00FD581E" w:rsidRDefault="00FD581E" w:rsidP="006B6B9A">
      <w:pPr>
        <w:spacing w:after="0" w:line="240" w:lineRule="auto"/>
        <w:jc w:val="both"/>
        <w:rPr>
          <w:rFonts w:ascii="Times New Roman" w:eastAsia="Times New Roman" w:hAnsi="Times New Roman" w:cs="Times New Roman"/>
          <w:lang w:val="en-US"/>
        </w:rPr>
      </w:pPr>
    </w:p>
    <w:p w14:paraId="2587F746" w14:textId="6C25FCD6" w:rsidR="00FD581E" w:rsidRDefault="00FD581E" w:rsidP="006B6B9A">
      <w:pPr>
        <w:spacing w:after="0" w:line="240" w:lineRule="auto"/>
        <w:jc w:val="both"/>
        <w:rPr>
          <w:rFonts w:ascii="Times New Roman" w:eastAsia="Times New Roman" w:hAnsi="Times New Roman" w:cs="Times New Roman"/>
          <w:lang w:val="en-US"/>
        </w:rPr>
      </w:pPr>
    </w:p>
    <w:p w14:paraId="086197BB" w14:textId="23068952" w:rsidR="00FD581E" w:rsidRDefault="00FD581E" w:rsidP="006B6B9A">
      <w:pPr>
        <w:spacing w:after="0" w:line="240" w:lineRule="auto"/>
        <w:jc w:val="both"/>
        <w:rPr>
          <w:rFonts w:ascii="Times New Roman" w:eastAsia="Times New Roman" w:hAnsi="Times New Roman" w:cs="Times New Roman"/>
          <w:lang w:val="en-US"/>
        </w:rPr>
      </w:pPr>
    </w:p>
    <w:p w14:paraId="4CCEE4F5" w14:textId="3832607F" w:rsidR="00FD581E" w:rsidRDefault="00FD581E" w:rsidP="006B6B9A">
      <w:pPr>
        <w:spacing w:after="0" w:line="240" w:lineRule="auto"/>
        <w:jc w:val="both"/>
        <w:rPr>
          <w:rFonts w:ascii="Times New Roman" w:eastAsia="Times New Roman" w:hAnsi="Times New Roman" w:cs="Times New Roman"/>
          <w:lang w:val="en-US"/>
        </w:rPr>
      </w:pPr>
    </w:p>
    <w:p w14:paraId="7FACCBA3" w14:textId="230D34D0" w:rsidR="00FD581E" w:rsidRDefault="00FD581E" w:rsidP="006B6B9A">
      <w:pPr>
        <w:spacing w:after="0" w:line="240" w:lineRule="auto"/>
        <w:jc w:val="both"/>
        <w:rPr>
          <w:rFonts w:ascii="Times New Roman" w:eastAsia="Times New Roman" w:hAnsi="Times New Roman" w:cs="Times New Roman"/>
          <w:lang w:val="en-US"/>
        </w:rPr>
      </w:pPr>
    </w:p>
    <w:p w14:paraId="4CAFC822" w14:textId="0E9D9F84" w:rsidR="00FD581E" w:rsidRDefault="00FD581E" w:rsidP="006B6B9A">
      <w:pPr>
        <w:spacing w:after="0" w:line="240" w:lineRule="auto"/>
        <w:jc w:val="both"/>
        <w:rPr>
          <w:rFonts w:ascii="Times New Roman" w:eastAsia="Times New Roman" w:hAnsi="Times New Roman" w:cs="Times New Roman"/>
          <w:lang w:val="en-US"/>
        </w:rPr>
      </w:pPr>
    </w:p>
    <w:p w14:paraId="4FFD324A" w14:textId="3F7F2895" w:rsidR="00FD581E" w:rsidRDefault="00FD581E" w:rsidP="006B6B9A">
      <w:pPr>
        <w:spacing w:after="0" w:line="240" w:lineRule="auto"/>
        <w:jc w:val="both"/>
        <w:rPr>
          <w:rFonts w:ascii="Times New Roman" w:eastAsia="Times New Roman" w:hAnsi="Times New Roman" w:cs="Times New Roman"/>
          <w:lang w:val="en-US"/>
        </w:rPr>
      </w:pPr>
    </w:p>
    <w:p w14:paraId="0C44C4F5" w14:textId="4544A2E7" w:rsidR="00FD581E" w:rsidRDefault="00FD581E" w:rsidP="006B6B9A">
      <w:pPr>
        <w:spacing w:after="0" w:line="240" w:lineRule="auto"/>
        <w:jc w:val="both"/>
        <w:rPr>
          <w:rFonts w:ascii="Times New Roman" w:eastAsia="Times New Roman" w:hAnsi="Times New Roman" w:cs="Times New Roman"/>
          <w:lang w:val="en-US"/>
        </w:rPr>
      </w:pPr>
    </w:p>
    <w:p w14:paraId="752A3EB9" w14:textId="70B531FF" w:rsidR="00FD581E" w:rsidRDefault="00FD581E" w:rsidP="006B6B9A">
      <w:pPr>
        <w:spacing w:after="0" w:line="240" w:lineRule="auto"/>
        <w:jc w:val="both"/>
        <w:rPr>
          <w:rFonts w:ascii="Times New Roman" w:eastAsia="Times New Roman" w:hAnsi="Times New Roman" w:cs="Times New Roman"/>
          <w:lang w:val="en-US"/>
        </w:rPr>
      </w:pPr>
    </w:p>
    <w:p w14:paraId="724BE7F7" w14:textId="650ED0F6" w:rsidR="00FD581E" w:rsidRDefault="00FD581E" w:rsidP="006B6B9A">
      <w:pPr>
        <w:spacing w:after="0" w:line="240" w:lineRule="auto"/>
        <w:jc w:val="both"/>
        <w:rPr>
          <w:rFonts w:ascii="Times New Roman" w:eastAsia="Times New Roman" w:hAnsi="Times New Roman" w:cs="Times New Roman"/>
          <w:lang w:val="en-US"/>
        </w:rPr>
      </w:pPr>
    </w:p>
    <w:p w14:paraId="04734C4E" w14:textId="56430521" w:rsidR="00FD581E" w:rsidRDefault="00FD581E" w:rsidP="006B6B9A">
      <w:pPr>
        <w:spacing w:after="0" w:line="240" w:lineRule="auto"/>
        <w:jc w:val="both"/>
        <w:rPr>
          <w:rFonts w:ascii="Times New Roman" w:eastAsia="Times New Roman" w:hAnsi="Times New Roman" w:cs="Times New Roman"/>
          <w:lang w:val="en-US"/>
        </w:rPr>
      </w:pPr>
    </w:p>
    <w:p w14:paraId="6428B70D" w14:textId="0903556D" w:rsidR="00FD581E" w:rsidRDefault="00FD581E" w:rsidP="006B6B9A">
      <w:pPr>
        <w:spacing w:after="0" w:line="240" w:lineRule="auto"/>
        <w:jc w:val="both"/>
        <w:rPr>
          <w:rFonts w:ascii="Times New Roman" w:eastAsia="Times New Roman" w:hAnsi="Times New Roman" w:cs="Times New Roman"/>
          <w:lang w:val="en-US"/>
        </w:rPr>
      </w:pPr>
    </w:p>
    <w:p w14:paraId="5FF0F90F" w14:textId="3A8F92B6" w:rsidR="00FD581E" w:rsidRDefault="00FD581E" w:rsidP="006B6B9A">
      <w:pPr>
        <w:spacing w:after="0" w:line="240" w:lineRule="auto"/>
        <w:jc w:val="both"/>
        <w:rPr>
          <w:rFonts w:ascii="Times New Roman" w:eastAsia="Times New Roman" w:hAnsi="Times New Roman" w:cs="Times New Roman"/>
          <w:lang w:val="en-US"/>
        </w:rPr>
      </w:pPr>
    </w:p>
    <w:p w14:paraId="30FC16ED" w14:textId="52084E86" w:rsidR="00FD581E" w:rsidRDefault="00FD581E" w:rsidP="006B6B9A">
      <w:pPr>
        <w:spacing w:after="0" w:line="240" w:lineRule="auto"/>
        <w:jc w:val="both"/>
        <w:rPr>
          <w:rFonts w:ascii="Times New Roman" w:eastAsia="Times New Roman" w:hAnsi="Times New Roman" w:cs="Times New Roman"/>
          <w:lang w:val="en-US"/>
        </w:rPr>
      </w:pPr>
    </w:p>
    <w:p w14:paraId="23B94F03" w14:textId="1718E1E3" w:rsidR="00FD581E" w:rsidRDefault="00FD581E" w:rsidP="006B6B9A">
      <w:pPr>
        <w:spacing w:after="0" w:line="240" w:lineRule="auto"/>
        <w:jc w:val="both"/>
        <w:rPr>
          <w:rFonts w:ascii="Times New Roman" w:eastAsia="Times New Roman" w:hAnsi="Times New Roman" w:cs="Times New Roman"/>
          <w:lang w:val="en-US"/>
        </w:rPr>
      </w:pPr>
    </w:p>
    <w:p w14:paraId="309E72FE" w14:textId="49AE5696" w:rsidR="00FD581E" w:rsidRDefault="00FD581E" w:rsidP="006B6B9A">
      <w:pPr>
        <w:spacing w:after="0" w:line="240" w:lineRule="auto"/>
        <w:jc w:val="both"/>
        <w:rPr>
          <w:rFonts w:ascii="Times New Roman" w:eastAsia="Times New Roman" w:hAnsi="Times New Roman" w:cs="Times New Roman"/>
          <w:lang w:val="en-US"/>
        </w:rPr>
      </w:pPr>
    </w:p>
    <w:p w14:paraId="403C89F1" w14:textId="6D84A708" w:rsidR="00FD581E" w:rsidRDefault="00FD581E" w:rsidP="006B6B9A">
      <w:pPr>
        <w:spacing w:after="0" w:line="240" w:lineRule="auto"/>
        <w:jc w:val="both"/>
        <w:rPr>
          <w:rFonts w:ascii="Times New Roman" w:eastAsia="Times New Roman" w:hAnsi="Times New Roman" w:cs="Times New Roman"/>
          <w:lang w:val="en-US"/>
        </w:rPr>
      </w:pPr>
    </w:p>
    <w:p w14:paraId="1508DEDC" w14:textId="105A68A1" w:rsidR="00FD581E" w:rsidRDefault="00FD581E" w:rsidP="006B6B9A">
      <w:pPr>
        <w:spacing w:after="0" w:line="240" w:lineRule="auto"/>
        <w:jc w:val="both"/>
        <w:rPr>
          <w:rFonts w:ascii="Times New Roman" w:eastAsia="Times New Roman" w:hAnsi="Times New Roman" w:cs="Times New Roman"/>
          <w:lang w:val="en-US"/>
        </w:rPr>
      </w:pPr>
    </w:p>
    <w:p w14:paraId="776C9FA2" w14:textId="1D34FE11" w:rsidR="00FD581E" w:rsidRDefault="00FD581E" w:rsidP="006B6B9A">
      <w:pPr>
        <w:spacing w:after="0" w:line="240" w:lineRule="auto"/>
        <w:jc w:val="both"/>
        <w:rPr>
          <w:rFonts w:ascii="Times New Roman" w:eastAsia="Times New Roman" w:hAnsi="Times New Roman" w:cs="Times New Roman"/>
          <w:lang w:val="en-US"/>
        </w:rPr>
      </w:pPr>
    </w:p>
    <w:p w14:paraId="1503A187" w14:textId="4758793B" w:rsidR="00FD581E" w:rsidRDefault="00FD581E" w:rsidP="006B6B9A">
      <w:pPr>
        <w:spacing w:after="0" w:line="240" w:lineRule="auto"/>
        <w:jc w:val="both"/>
        <w:rPr>
          <w:rFonts w:ascii="Times New Roman" w:eastAsia="Times New Roman" w:hAnsi="Times New Roman" w:cs="Times New Roman"/>
          <w:lang w:val="en-US"/>
        </w:rPr>
      </w:pPr>
    </w:p>
    <w:p w14:paraId="282FA753" w14:textId="4732DB4A" w:rsidR="00FD581E" w:rsidRDefault="00FD581E" w:rsidP="006B6B9A">
      <w:pPr>
        <w:spacing w:after="0" w:line="240" w:lineRule="auto"/>
        <w:jc w:val="both"/>
        <w:rPr>
          <w:rFonts w:ascii="Times New Roman" w:eastAsia="Times New Roman" w:hAnsi="Times New Roman" w:cs="Times New Roman"/>
          <w:lang w:val="en-US"/>
        </w:rPr>
      </w:pPr>
    </w:p>
    <w:p w14:paraId="0513924F" w14:textId="5AE08DCE" w:rsidR="00FD581E" w:rsidRDefault="00FD581E" w:rsidP="006B6B9A">
      <w:pPr>
        <w:spacing w:after="0" w:line="240" w:lineRule="auto"/>
        <w:jc w:val="both"/>
        <w:rPr>
          <w:rFonts w:ascii="Times New Roman" w:eastAsia="Times New Roman" w:hAnsi="Times New Roman" w:cs="Times New Roman"/>
          <w:lang w:val="en-US"/>
        </w:rPr>
      </w:pPr>
    </w:p>
    <w:p w14:paraId="73ACFF02" w14:textId="4EBFF480" w:rsidR="00FD581E" w:rsidRDefault="00FD581E" w:rsidP="006B6B9A">
      <w:pPr>
        <w:spacing w:after="0" w:line="240" w:lineRule="auto"/>
        <w:jc w:val="both"/>
        <w:rPr>
          <w:rFonts w:ascii="Times New Roman" w:eastAsia="Times New Roman" w:hAnsi="Times New Roman" w:cs="Times New Roman"/>
          <w:lang w:val="en-US"/>
        </w:rPr>
      </w:pPr>
    </w:p>
    <w:p w14:paraId="3513A73F" w14:textId="4E03E012" w:rsidR="00FD581E" w:rsidRDefault="00FD581E" w:rsidP="006B6B9A">
      <w:pPr>
        <w:spacing w:after="0" w:line="240" w:lineRule="auto"/>
        <w:jc w:val="both"/>
        <w:rPr>
          <w:rFonts w:ascii="Times New Roman" w:eastAsia="Times New Roman" w:hAnsi="Times New Roman" w:cs="Times New Roman"/>
          <w:lang w:val="en-US"/>
        </w:rPr>
      </w:pPr>
    </w:p>
    <w:p w14:paraId="05B7F79F" w14:textId="7DA34382" w:rsidR="00FD581E" w:rsidRDefault="00FD581E" w:rsidP="006B6B9A">
      <w:pPr>
        <w:spacing w:after="0" w:line="240" w:lineRule="auto"/>
        <w:jc w:val="both"/>
        <w:rPr>
          <w:rFonts w:ascii="Times New Roman" w:eastAsia="Times New Roman" w:hAnsi="Times New Roman" w:cs="Times New Roman"/>
          <w:lang w:val="en-US"/>
        </w:rPr>
      </w:pPr>
    </w:p>
    <w:p w14:paraId="7B61CDA1" w14:textId="721A9FFB" w:rsidR="00FD581E" w:rsidRDefault="00FD581E" w:rsidP="006B6B9A">
      <w:pPr>
        <w:spacing w:after="0" w:line="240" w:lineRule="auto"/>
        <w:jc w:val="both"/>
        <w:rPr>
          <w:rFonts w:ascii="Times New Roman" w:eastAsia="Times New Roman" w:hAnsi="Times New Roman" w:cs="Times New Roman"/>
          <w:lang w:val="en-US"/>
        </w:rPr>
      </w:pPr>
    </w:p>
    <w:p w14:paraId="02786230" w14:textId="5F5B849B" w:rsidR="00FD581E" w:rsidRDefault="00FD581E" w:rsidP="006B6B9A">
      <w:pPr>
        <w:spacing w:after="0" w:line="240" w:lineRule="auto"/>
        <w:jc w:val="both"/>
        <w:rPr>
          <w:rFonts w:ascii="Times New Roman" w:eastAsia="Times New Roman" w:hAnsi="Times New Roman" w:cs="Times New Roman"/>
          <w:lang w:val="en-US"/>
        </w:rPr>
      </w:pPr>
    </w:p>
    <w:p w14:paraId="54FB1EDA" w14:textId="40DB7B4B" w:rsidR="00FD581E" w:rsidRDefault="00FD581E" w:rsidP="006B6B9A">
      <w:pPr>
        <w:spacing w:after="0" w:line="240" w:lineRule="auto"/>
        <w:jc w:val="both"/>
        <w:rPr>
          <w:rFonts w:ascii="Times New Roman" w:eastAsia="Times New Roman" w:hAnsi="Times New Roman" w:cs="Times New Roman"/>
          <w:lang w:val="en-US"/>
        </w:rPr>
      </w:pPr>
    </w:p>
    <w:p w14:paraId="3F15CDE1" w14:textId="4287FE37" w:rsidR="00FD581E" w:rsidRDefault="00FD581E" w:rsidP="006B6B9A">
      <w:pPr>
        <w:spacing w:after="0" w:line="240" w:lineRule="auto"/>
        <w:jc w:val="both"/>
        <w:rPr>
          <w:rFonts w:ascii="Times New Roman" w:eastAsia="Times New Roman" w:hAnsi="Times New Roman" w:cs="Times New Roman"/>
          <w:lang w:val="en-US"/>
        </w:rPr>
      </w:pPr>
    </w:p>
    <w:p w14:paraId="763056C6" w14:textId="377DDF1E" w:rsidR="00FD581E" w:rsidRDefault="00FD581E" w:rsidP="006B6B9A">
      <w:pPr>
        <w:spacing w:after="0" w:line="240" w:lineRule="auto"/>
        <w:jc w:val="both"/>
        <w:rPr>
          <w:rFonts w:ascii="Times New Roman" w:eastAsia="Times New Roman" w:hAnsi="Times New Roman" w:cs="Times New Roman"/>
          <w:lang w:val="en-US"/>
        </w:rPr>
      </w:pPr>
    </w:p>
    <w:p w14:paraId="72E55F08" w14:textId="647BADA4" w:rsidR="00FD581E" w:rsidRDefault="00FD581E" w:rsidP="006B6B9A">
      <w:pPr>
        <w:spacing w:after="0" w:line="240" w:lineRule="auto"/>
        <w:jc w:val="both"/>
        <w:rPr>
          <w:rFonts w:ascii="Times New Roman" w:eastAsia="Times New Roman" w:hAnsi="Times New Roman" w:cs="Times New Roman"/>
          <w:lang w:val="en-US"/>
        </w:rPr>
      </w:pPr>
    </w:p>
    <w:p w14:paraId="77C1509B" w14:textId="4E3E36F4" w:rsidR="00FD581E" w:rsidRDefault="00FD581E" w:rsidP="006B6B9A">
      <w:pPr>
        <w:spacing w:after="0" w:line="240" w:lineRule="auto"/>
        <w:jc w:val="both"/>
        <w:rPr>
          <w:rFonts w:ascii="Times New Roman" w:eastAsia="Times New Roman" w:hAnsi="Times New Roman" w:cs="Times New Roman"/>
          <w:lang w:val="en-US"/>
        </w:rPr>
      </w:pPr>
    </w:p>
    <w:p w14:paraId="43CF172A" w14:textId="7AB88F01" w:rsidR="00FD581E" w:rsidRDefault="00FD581E" w:rsidP="006B6B9A">
      <w:pPr>
        <w:spacing w:after="0" w:line="240" w:lineRule="auto"/>
        <w:jc w:val="both"/>
        <w:rPr>
          <w:rFonts w:ascii="Times New Roman" w:eastAsia="Times New Roman" w:hAnsi="Times New Roman" w:cs="Times New Roman"/>
          <w:lang w:val="en-US"/>
        </w:rPr>
      </w:pPr>
    </w:p>
    <w:p w14:paraId="15531705" w14:textId="2FA6E5D2" w:rsidR="00FD581E" w:rsidRDefault="00FD581E" w:rsidP="006B6B9A">
      <w:pPr>
        <w:spacing w:after="0" w:line="240" w:lineRule="auto"/>
        <w:jc w:val="both"/>
        <w:rPr>
          <w:rFonts w:ascii="Times New Roman" w:eastAsia="Times New Roman" w:hAnsi="Times New Roman" w:cs="Times New Roman"/>
          <w:lang w:val="en-US"/>
        </w:rPr>
      </w:pPr>
    </w:p>
    <w:p w14:paraId="30CB7C50" w14:textId="096CC66F" w:rsidR="00FD581E" w:rsidRDefault="00FD581E" w:rsidP="006B6B9A">
      <w:pPr>
        <w:spacing w:after="0" w:line="240" w:lineRule="auto"/>
        <w:jc w:val="both"/>
        <w:rPr>
          <w:rFonts w:ascii="Times New Roman" w:eastAsia="Times New Roman" w:hAnsi="Times New Roman" w:cs="Times New Roman"/>
          <w:lang w:val="en-US"/>
        </w:rPr>
      </w:pPr>
    </w:p>
    <w:p w14:paraId="2D053ABC" w14:textId="3CAB10CB" w:rsidR="00FD581E" w:rsidRDefault="00FD581E" w:rsidP="006B6B9A">
      <w:pPr>
        <w:spacing w:after="0" w:line="240" w:lineRule="auto"/>
        <w:jc w:val="both"/>
        <w:rPr>
          <w:rFonts w:ascii="Times New Roman" w:eastAsia="Times New Roman" w:hAnsi="Times New Roman" w:cs="Times New Roman"/>
          <w:lang w:val="en-US"/>
        </w:rPr>
      </w:pPr>
    </w:p>
    <w:p w14:paraId="09B01510" w14:textId="4324CE12" w:rsidR="00FD581E" w:rsidRDefault="00FD581E" w:rsidP="006B6B9A">
      <w:pPr>
        <w:spacing w:after="0" w:line="240" w:lineRule="auto"/>
        <w:jc w:val="both"/>
        <w:rPr>
          <w:rFonts w:ascii="Times New Roman" w:eastAsia="Times New Roman" w:hAnsi="Times New Roman" w:cs="Times New Roman"/>
          <w:lang w:val="en-US"/>
        </w:rPr>
      </w:pPr>
    </w:p>
    <w:p w14:paraId="76025869" w14:textId="5306A61C" w:rsidR="00FD581E" w:rsidRDefault="00FD581E" w:rsidP="006B6B9A">
      <w:pPr>
        <w:spacing w:after="0" w:line="240" w:lineRule="auto"/>
        <w:jc w:val="both"/>
        <w:rPr>
          <w:rFonts w:ascii="Times New Roman" w:eastAsia="Times New Roman" w:hAnsi="Times New Roman" w:cs="Times New Roman"/>
          <w:lang w:val="en-US"/>
        </w:rPr>
      </w:pPr>
    </w:p>
    <w:p w14:paraId="411F64A7" w14:textId="6C652465" w:rsidR="00FD581E" w:rsidRDefault="00FD581E" w:rsidP="006B6B9A">
      <w:pPr>
        <w:spacing w:after="0" w:line="240" w:lineRule="auto"/>
        <w:jc w:val="both"/>
        <w:rPr>
          <w:rFonts w:ascii="Times New Roman" w:eastAsia="Times New Roman" w:hAnsi="Times New Roman" w:cs="Times New Roman"/>
          <w:lang w:val="en-US"/>
        </w:rPr>
      </w:pPr>
    </w:p>
    <w:p w14:paraId="7F322CB3" w14:textId="42E9D287" w:rsidR="00FD581E" w:rsidRDefault="00FD581E" w:rsidP="006B6B9A">
      <w:pPr>
        <w:spacing w:after="0" w:line="240" w:lineRule="auto"/>
        <w:jc w:val="both"/>
        <w:rPr>
          <w:rFonts w:ascii="Times New Roman" w:eastAsia="Times New Roman" w:hAnsi="Times New Roman" w:cs="Times New Roman"/>
          <w:lang w:val="en-US"/>
        </w:rPr>
      </w:pPr>
    </w:p>
    <w:p w14:paraId="1F3E567E" w14:textId="3588E442" w:rsidR="00FD581E" w:rsidRDefault="00FD581E" w:rsidP="006B6B9A">
      <w:pPr>
        <w:spacing w:after="0" w:line="240" w:lineRule="auto"/>
        <w:jc w:val="both"/>
        <w:rPr>
          <w:rFonts w:ascii="Times New Roman" w:eastAsia="Times New Roman" w:hAnsi="Times New Roman" w:cs="Times New Roman"/>
          <w:lang w:val="en-US"/>
        </w:rPr>
      </w:pPr>
    </w:p>
    <w:p w14:paraId="5FA99290" w14:textId="07688F4F" w:rsidR="00FD581E" w:rsidRDefault="00FD581E" w:rsidP="006B6B9A">
      <w:pPr>
        <w:spacing w:after="0" w:line="240" w:lineRule="auto"/>
        <w:jc w:val="both"/>
        <w:rPr>
          <w:rFonts w:ascii="Times New Roman" w:eastAsia="Times New Roman" w:hAnsi="Times New Roman" w:cs="Times New Roman"/>
          <w:lang w:val="en-US"/>
        </w:rPr>
      </w:pPr>
    </w:p>
    <w:p w14:paraId="514E79E1" w14:textId="77777777" w:rsidR="00FD581E" w:rsidRDefault="00FD581E" w:rsidP="006B6B9A">
      <w:pPr>
        <w:spacing w:after="0" w:line="240" w:lineRule="auto"/>
        <w:jc w:val="both"/>
        <w:rPr>
          <w:rFonts w:ascii="Times New Roman" w:eastAsia="Times New Roman" w:hAnsi="Times New Roman" w:cs="Times New Roman"/>
          <w:lang w:val="en-US"/>
        </w:rPr>
      </w:pPr>
    </w:p>
    <w:p w14:paraId="25B23B8A" w14:textId="41A2E79D" w:rsidR="00082F68" w:rsidRDefault="00082F68" w:rsidP="006B6B9A">
      <w:pPr>
        <w:spacing w:after="0" w:line="240" w:lineRule="auto"/>
        <w:jc w:val="both"/>
        <w:rPr>
          <w:rFonts w:ascii="Times New Roman" w:eastAsia="Times New Roman" w:hAnsi="Times New Roman" w:cs="Times New Roman"/>
          <w:lang w:val="en-US"/>
        </w:rPr>
      </w:pPr>
    </w:p>
    <w:p w14:paraId="219C3AA5" w14:textId="673AEE8E" w:rsidR="00082F68" w:rsidRDefault="00082F68" w:rsidP="006B6B9A">
      <w:pPr>
        <w:spacing w:after="0" w:line="240" w:lineRule="auto"/>
        <w:jc w:val="both"/>
        <w:rPr>
          <w:rFonts w:ascii="Times New Roman" w:eastAsia="Times New Roman" w:hAnsi="Times New Roman" w:cs="Times New Roman"/>
          <w:lang w:val="en-US"/>
        </w:rPr>
      </w:pPr>
    </w:p>
    <w:sectPr w:rsidR="00082F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itor" w:date="2018-09-07T09:40:00Z" w:initials="E">
    <w:p w14:paraId="44529238" w14:textId="77777777" w:rsidR="00E01EF8" w:rsidRPr="00F522B8" w:rsidRDefault="00E01EF8" w:rsidP="006B6B9A">
      <w:pPr>
        <w:rPr>
          <w:rFonts w:ascii="Calibri" w:hAnsi="Calibri"/>
        </w:rPr>
      </w:pPr>
      <w:r>
        <w:rPr>
          <w:rStyle w:val="CommentReference"/>
        </w:rPr>
        <w:annotationRef/>
      </w:r>
      <w:r>
        <w:rPr>
          <w:rFonts w:ascii="Calibri" w:hAnsi="Calibri"/>
        </w:rPr>
        <w:t>P</w:t>
      </w:r>
      <w:r w:rsidRPr="00773F92">
        <w:rPr>
          <w:rFonts w:ascii="Calibri" w:hAnsi="Calibri"/>
        </w:rPr>
        <w:t xml:space="preserve">lease don’t delete any of my comments. You may reply to my comments in comments section or in this document adjacent to the comment. Some parts of the documents are highlighted, please fill those details in as well. For a good final draft of this document, </w:t>
      </w:r>
      <w:proofErr w:type="spellStart"/>
      <w:r w:rsidRPr="00773F92">
        <w:rPr>
          <w:rFonts w:ascii="Calibri" w:hAnsi="Calibri"/>
        </w:rPr>
        <w:t>pl</w:t>
      </w:r>
      <w:proofErr w:type="spellEnd"/>
      <w:r w:rsidRPr="00773F92">
        <w:rPr>
          <w:rFonts w:ascii="Calibri" w:hAnsi="Calibri"/>
        </w:rPr>
        <w:t xml:space="preserve"> take the comments given seriously to give valuable inputs.</w:t>
      </w:r>
      <w:r>
        <w:rPr>
          <w:rFonts w:ascii="Calibri" w:hAnsi="Calibri"/>
        </w:rPr>
        <w:t xml:space="preserve"> Don’t add back details that I have deleted as they are not relevant </w:t>
      </w:r>
      <w:proofErr w:type="gramStart"/>
      <w:r>
        <w:rPr>
          <w:rFonts w:ascii="Calibri" w:hAnsi="Calibri"/>
        </w:rPr>
        <w:t>for the purpose of</w:t>
      </w:r>
      <w:proofErr w:type="gramEnd"/>
      <w:r>
        <w:rPr>
          <w:rFonts w:ascii="Calibri" w:hAnsi="Calibri"/>
        </w:rPr>
        <w:t xml:space="preserve"> this SOP.</w:t>
      </w:r>
    </w:p>
  </w:comment>
  <w:comment w:id="13" w:author="Editor" w:date="2017-09-22T14:45:00Z" w:initials="E">
    <w:p w14:paraId="049C4B1C" w14:textId="77777777" w:rsidR="00E01EF8" w:rsidRPr="00773F92" w:rsidRDefault="00E01EF8" w:rsidP="003278FF">
      <w:pPr>
        <w:pStyle w:val="CommentText"/>
        <w:ind w:left="284"/>
        <w:rPr>
          <w:rFonts w:ascii="Calibri" w:hAnsi="Calibri"/>
          <w:color w:val="000000"/>
          <w:sz w:val="22"/>
          <w:szCs w:val="22"/>
        </w:rPr>
      </w:pPr>
      <w:r>
        <w:rPr>
          <w:rStyle w:val="CommentReference"/>
        </w:rPr>
        <w:annotationRef/>
      </w:r>
      <w:r w:rsidRPr="00773F92">
        <w:rPr>
          <w:rFonts w:ascii="Calibri" w:hAnsi="Calibri"/>
          <w:sz w:val="22"/>
          <w:szCs w:val="22"/>
        </w:rPr>
        <w:t>Here you need to write 2 things-First-sum up what all have you learned till now and second- write what do you lack in terms of knowledge + experience that this MS program will provide.</w:t>
      </w:r>
    </w:p>
    <w:p w14:paraId="7AFA1EE0" w14:textId="77777777" w:rsidR="00E01EF8" w:rsidRDefault="00E01EF8" w:rsidP="003278FF">
      <w:pPr>
        <w:pStyle w:val="CommentText"/>
      </w:pPr>
    </w:p>
    <w:p w14:paraId="687F6FEF" w14:textId="77777777" w:rsidR="00E01EF8" w:rsidRPr="005F4CD3" w:rsidRDefault="00E01EF8" w:rsidP="003278FF">
      <w:pPr>
        <w:pStyle w:val="CommentText"/>
        <w:rPr>
          <w:rFonts w:ascii="Calibri" w:hAnsi="Calibri"/>
        </w:rPr>
      </w:pPr>
      <w:r w:rsidRPr="005F4CD3">
        <w:rPr>
          <w:rFonts w:ascii="Calibri" w:hAnsi="Calibri"/>
        </w:rPr>
        <w:t xml:space="preserve">Very specifically mention what technical skills you wish to learn through this program that will help you </w:t>
      </w:r>
      <w:proofErr w:type="spellStart"/>
      <w:r w:rsidRPr="005F4CD3">
        <w:rPr>
          <w:rFonts w:ascii="Calibri" w:hAnsi="Calibri"/>
        </w:rPr>
        <w:t>fulfill</w:t>
      </w:r>
      <w:proofErr w:type="spellEnd"/>
      <w:r w:rsidRPr="005F4CD3">
        <w:rPr>
          <w:rFonts w:ascii="Calibri" w:hAnsi="Calibri"/>
        </w:rPr>
        <w:t xml:space="preserve"> your short-and long-term goals</w:t>
      </w:r>
    </w:p>
  </w:comment>
  <w:comment w:id="15" w:author="Editor" w:date="2017-09-22T14:46:00Z" w:initials="E">
    <w:p w14:paraId="7BF607B3" w14:textId="77777777" w:rsidR="00E01EF8" w:rsidRPr="006D7170" w:rsidRDefault="00E01EF8" w:rsidP="003278FF">
      <w:pPr>
        <w:pStyle w:val="CommentText"/>
        <w:rPr>
          <w:rFonts w:ascii="Calibri" w:hAnsi="Calibri"/>
          <w:sz w:val="22"/>
          <w:szCs w:val="22"/>
        </w:rPr>
      </w:pPr>
      <w:r>
        <w:rPr>
          <w:rStyle w:val="CommentReference"/>
        </w:rPr>
        <w:annotationRef/>
      </w:r>
      <w:r w:rsidRPr="006D7170">
        <w:rPr>
          <w:rFonts w:ascii="Calibri" w:hAnsi="Calibri"/>
          <w:sz w:val="22"/>
          <w:szCs w:val="22"/>
        </w:rPr>
        <w:t>Mention what subjects (your area of specialization) you wish to further study in detail in MS and why?</w:t>
      </w:r>
    </w:p>
    <w:p w14:paraId="2892631A" w14:textId="77777777" w:rsidR="00E01EF8" w:rsidRPr="006D7170" w:rsidRDefault="00E01EF8" w:rsidP="003278FF">
      <w:pPr>
        <w:pStyle w:val="CommentText"/>
        <w:rPr>
          <w:rFonts w:ascii="Calibri" w:hAnsi="Calibri"/>
          <w:sz w:val="22"/>
          <w:szCs w:val="22"/>
        </w:rPr>
      </w:pPr>
    </w:p>
    <w:p w14:paraId="12F0A6B4" w14:textId="77777777" w:rsidR="00E01EF8" w:rsidRDefault="00E01EF8" w:rsidP="003278FF">
      <w:pPr>
        <w:pStyle w:val="CommentText"/>
      </w:pPr>
      <w:r w:rsidRPr="006D7170">
        <w:rPr>
          <w:rStyle w:val="Strong"/>
          <w:rFonts w:ascii="Calibri" w:hAnsi="Calibri"/>
          <w:sz w:val="22"/>
          <w:szCs w:val="22"/>
          <w:u w:val="single"/>
        </w:rPr>
        <w:t>Why MS at this point in your career</w:t>
      </w:r>
      <w:r w:rsidRPr="006D7170">
        <w:rPr>
          <w:rFonts w:ascii="Calibri" w:hAnsi="Calibri"/>
          <w:sz w:val="22"/>
          <w:szCs w:val="22"/>
        </w:rPr>
        <w:t>?</w:t>
      </w:r>
    </w:p>
  </w:comment>
  <w:comment w:id="19" w:author="Editor" w:date="2017-10-02T02:27:00Z" w:initials="E">
    <w:p w14:paraId="3537FB18" w14:textId="77777777" w:rsidR="00E01EF8" w:rsidRDefault="00E01EF8" w:rsidP="003278FF">
      <w:pPr>
        <w:pStyle w:val="CommentText"/>
      </w:pPr>
      <w:r>
        <w:rPr>
          <w:rStyle w:val="CommentReference"/>
        </w:rPr>
        <w:annotationRef/>
      </w:r>
      <w:r w:rsidRPr="00773F92">
        <w:rPr>
          <w:rFonts w:ascii="Calibri" w:hAnsi="Calibri"/>
          <w:sz w:val="22"/>
          <w:szCs w:val="22"/>
        </w:rPr>
        <w:t>Some specific features of the university that suit your requirements. Add names of any faculty and their research areas in this program (give names), research labs/</w:t>
      </w:r>
      <w:proofErr w:type="spellStart"/>
      <w:r w:rsidRPr="00773F92">
        <w:rPr>
          <w:rFonts w:ascii="Calibri" w:hAnsi="Calibri"/>
          <w:sz w:val="22"/>
          <w:szCs w:val="22"/>
        </w:rPr>
        <w:t>centers</w:t>
      </w:r>
      <w:proofErr w:type="spellEnd"/>
      <w:r w:rsidRPr="00773F92">
        <w:rPr>
          <w:rFonts w:ascii="Calibri" w:hAnsi="Calibri"/>
          <w:sz w:val="22"/>
          <w:szCs w:val="22"/>
        </w:rPr>
        <w:t xml:space="preserve">, clubs, activities, subjects in the curriculum/electives, </w:t>
      </w:r>
      <w:proofErr w:type="gramStart"/>
      <w:r w:rsidRPr="00773F92">
        <w:rPr>
          <w:rFonts w:ascii="Calibri" w:hAnsi="Calibri"/>
          <w:sz w:val="22"/>
          <w:szCs w:val="22"/>
        </w:rPr>
        <w:t>and also</w:t>
      </w:r>
      <w:proofErr w:type="gramEnd"/>
      <w:r w:rsidRPr="00773F92">
        <w:rPr>
          <w:rFonts w:ascii="Calibri" w:hAnsi="Calibri"/>
          <w:sz w:val="22"/>
          <w:szCs w:val="22"/>
        </w:rPr>
        <w:t xml:space="preserve"> the scope of these in enhancing your profile. For giving these details you need to visit the university and program website.</w:t>
      </w:r>
    </w:p>
  </w:comment>
  <w:comment w:id="21" w:author="Editor" w:date="2017-09-22T14:49:00Z" w:initials="E">
    <w:p w14:paraId="3FA887EF" w14:textId="77777777" w:rsidR="00E01EF8" w:rsidRPr="00773F92" w:rsidRDefault="00E01EF8" w:rsidP="003278FF">
      <w:pPr>
        <w:pStyle w:val="CommentText"/>
        <w:numPr>
          <w:ilvl w:val="0"/>
          <w:numId w:val="4"/>
        </w:numPr>
        <w:rPr>
          <w:rFonts w:ascii="Calibri" w:hAnsi="Calibri"/>
          <w:sz w:val="22"/>
          <w:szCs w:val="22"/>
        </w:rPr>
      </w:pPr>
      <w:r>
        <w:rPr>
          <w:rStyle w:val="CommentReference"/>
        </w:rPr>
        <w:annotationRef/>
      </w:r>
      <w:r w:rsidRPr="00773F92">
        <w:rPr>
          <w:rFonts w:ascii="Calibri" w:hAnsi="Calibri"/>
          <w:sz w:val="22"/>
          <w:szCs w:val="22"/>
        </w:rPr>
        <w:t>Write a paragraph about your goals in this manner:</w:t>
      </w:r>
    </w:p>
    <w:p w14:paraId="3F73A8DA" w14:textId="77777777" w:rsidR="00E01EF8" w:rsidRPr="00773F92" w:rsidRDefault="00E01EF8" w:rsidP="003278FF">
      <w:pPr>
        <w:pStyle w:val="NoSpacing"/>
        <w:jc w:val="both"/>
      </w:pPr>
      <w:r w:rsidRPr="00773F92">
        <w:t>How does your background lead to a </w:t>
      </w:r>
      <w:r w:rsidRPr="00773F92">
        <w:rPr>
          <w:rStyle w:val="Strong"/>
        </w:rPr>
        <w:t>short term specific goal?</w:t>
      </w:r>
      <w:r w:rsidRPr="00773F92">
        <w:t>? Means what you want to do just after completing MS, what kind of a work profile/ job description? What kind of a company (name them)? This can be industry jobs, research jobs or a combination of both. Also discuss what exactly you want to do in that job.</w:t>
      </w:r>
    </w:p>
    <w:p w14:paraId="5321828B" w14:textId="77777777" w:rsidR="00E01EF8" w:rsidRPr="00773F92" w:rsidRDefault="00E01EF8" w:rsidP="003278FF">
      <w:pPr>
        <w:jc w:val="both"/>
        <w:rPr>
          <w:rFonts w:ascii="Calibri" w:hAnsi="Calibri"/>
        </w:rPr>
      </w:pPr>
      <w:r w:rsidRPr="00773F92">
        <w:rPr>
          <w:rStyle w:val="Strong"/>
          <w:rFonts w:ascii="Calibri" w:hAnsi="Calibri"/>
        </w:rPr>
        <w:t xml:space="preserve">Specific </w:t>
      </w:r>
      <w:proofErr w:type="gramStart"/>
      <w:r w:rsidRPr="00773F92">
        <w:rPr>
          <w:rStyle w:val="Strong"/>
          <w:rFonts w:ascii="Calibri" w:hAnsi="Calibri"/>
        </w:rPr>
        <w:t>long term</w:t>
      </w:r>
      <w:proofErr w:type="gramEnd"/>
      <w:r w:rsidRPr="00773F92">
        <w:rPr>
          <w:rStyle w:val="Strong"/>
          <w:rFonts w:ascii="Calibri" w:hAnsi="Calibri"/>
        </w:rPr>
        <w:t xml:space="preserve"> goal? --</w:t>
      </w:r>
      <w:r w:rsidRPr="00773F92">
        <w:rPr>
          <w:rFonts w:ascii="Calibri" w:hAnsi="Calibri"/>
        </w:rPr>
        <w:t xml:space="preserve"> Leading from your short term goal, what do you want to do in the long </w:t>
      </w:r>
      <w:proofErr w:type="gramStart"/>
      <w:r w:rsidRPr="00773F92">
        <w:rPr>
          <w:rFonts w:ascii="Calibri" w:hAnsi="Calibri"/>
        </w:rPr>
        <w:t>term?--</w:t>
      </w:r>
      <w:proofErr w:type="gramEnd"/>
      <w:r w:rsidRPr="00773F92">
        <w:rPr>
          <w:rFonts w:ascii="Calibri" w:hAnsi="Calibri"/>
        </w:rPr>
        <w:t xml:space="preserve">i.e. 10-15 years from now where do you see yourself? How do you see yourself contributing to the industry or the world at large?  You </w:t>
      </w:r>
      <w:proofErr w:type="gramStart"/>
      <w:r w:rsidRPr="00773F92">
        <w:rPr>
          <w:rFonts w:ascii="Calibri" w:hAnsi="Calibri"/>
        </w:rPr>
        <w:t>have to</w:t>
      </w:r>
      <w:proofErr w:type="gramEnd"/>
      <w:r w:rsidRPr="00773F92">
        <w:rPr>
          <w:rFonts w:ascii="Calibri" w:hAnsi="Calibri"/>
        </w:rPr>
        <w:t xml:space="preserve"> be very specific. (This is what the SOP is all about-- give more technical information)</w:t>
      </w:r>
    </w:p>
    <w:p w14:paraId="4799F60C" w14:textId="77777777" w:rsidR="00E01EF8" w:rsidRDefault="00E01EF8" w:rsidP="003278FF">
      <w:pPr>
        <w:pStyle w:val="CommentText"/>
      </w:pPr>
    </w:p>
  </w:comment>
  <w:comment w:id="23" w:author="Editor" w:date="2018-11-07T16:06:00Z" w:initials="E">
    <w:p w14:paraId="7881053F" w14:textId="77777777" w:rsidR="00E01EF8" w:rsidRDefault="00E01EF8" w:rsidP="003278FF">
      <w:pPr>
        <w:pStyle w:val="CommentText"/>
      </w:pPr>
      <w:r>
        <w:rPr>
          <w:rStyle w:val="CommentReference"/>
        </w:rPr>
        <w:annotationRef/>
      </w:r>
      <w:r>
        <w:t>Give specific answers to these questions (</w:t>
      </w:r>
      <w:proofErr w:type="spellStart"/>
      <w:r>
        <w:t>Pls</w:t>
      </w:r>
      <w:proofErr w:type="spellEnd"/>
      <w:r>
        <w:t xml:space="preserve"> don’t use either/or):</w:t>
      </w:r>
    </w:p>
    <w:p w14:paraId="08B32864" w14:textId="77777777" w:rsidR="00E01EF8" w:rsidRDefault="00E01EF8" w:rsidP="003278FF">
      <w:pPr>
        <w:pStyle w:val="CommentText"/>
      </w:pPr>
    </w:p>
    <w:p w14:paraId="5C214A62" w14:textId="77777777" w:rsidR="00E01EF8" w:rsidRDefault="00E01EF8" w:rsidP="003278FF">
      <w:pPr>
        <w:pStyle w:val="CommentText"/>
      </w:pPr>
      <w:r>
        <w:t>Which company would you like to join after MS?</w:t>
      </w:r>
    </w:p>
    <w:p w14:paraId="042F8B70" w14:textId="77777777" w:rsidR="00E01EF8" w:rsidRDefault="00E01EF8" w:rsidP="003278FF">
      <w:pPr>
        <w:pStyle w:val="CommentText"/>
      </w:pPr>
      <w:r>
        <w:t>What designation?</w:t>
      </w:r>
    </w:p>
    <w:p w14:paraId="2F050880" w14:textId="77777777" w:rsidR="00E01EF8" w:rsidRDefault="00E01EF8" w:rsidP="003278FF">
      <w:pPr>
        <w:pStyle w:val="CommentText"/>
      </w:pPr>
      <w:r>
        <w:t>What will be the job description?</w:t>
      </w:r>
    </w:p>
    <w:p w14:paraId="6F23F4E8" w14:textId="77777777" w:rsidR="00E01EF8" w:rsidRDefault="00E01EF8" w:rsidP="003278FF">
      <w:pPr>
        <w:pStyle w:val="CommentText"/>
      </w:pPr>
      <w:r>
        <w:t>In the long-term, do you want to continue to work in corporate or start your own company? What vision do you have? How do you want to contribute to your profession?</w:t>
      </w:r>
    </w:p>
  </w:comment>
  <w:comment w:id="26" w:author="Editor" w:date="2017-09-22T14:51:00Z" w:initials="E">
    <w:p w14:paraId="6C2CB796" w14:textId="77777777" w:rsidR="00E01EF8" w:rsidRPr="00773F92" w:rsidRDefault="00E01EF8" w:rsidP="003278FF">
      <w:pPr>
        <w:pStyle w:val="NormalWeb"/>
        <w:numPr>
          <w:ilvl w:val="0"/>
          <w:numId w:val="5"/>
        </w:numPr>
        <w:spacing w:after="0" w:line="240" w:lineRule="auto"/>
        <w:jc w:val="both"/>
        <w:outlineLvl w:val="0"/>
        <w:rPr>
          <w:rFonts w:ascii="Calibri" w:hAnsi="Calibri"/>
          <w:bCs/>
          <w:sz w:val="22"/>
          <w:szCs w:val="22"/>
        </w:rPr>
      </w:pPr>
      <w:r>
        <w:rPr>
          <w:rStyle w:val="CommentReference"/>
        </w:rPr>
        <w:annotationRef/>
      </w:r>
      <w:r w:rsidRPr="00773F92">
        <w:rPr>
          <w:rFonts w:ascii="Calibri" w:hAnsi="Calibri"/>
          <w:sz w:val="22"/>
          <w:szCs w:val="22"/>
        </w:rPr>
        <w:t xml:space="preserve">In the end, summarize your experiences and aspirations and draw a concluding paragraph. Try to answer </w:t>
      </w:r>
      <w:r w:rsidRPr="00773F92">
        <w:rPr>
          <w:rFonts w:ascii="Calibri" w:hAnsi="Calibri"/>
          <w:bCs/>
          <w:sz w:val="22"/>
          <w:szCs w:val="22"/>
        </w:rPr>
        <w:t>why you are a good fit for the school.</w:t>
      </w:r>
    </w:p>
    <w:p w14:paraId="0A8BE18B" w14:textId="77777777" w:rsidR="00E01EF8" w:rsidRDefault="00E01EF8" w:rsidP="003278F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529238" w15:done="0"/>
  <w15:commentEx w15:paraId="687F6FEF" w15:done="0"/>
  <w15:commentEx w15:paraId="12F0A6B4" w15:done="0"/>
  <w15:commentEx w15:paraId="3537FB18" w15:done="0"/>
  <w15:commentEx w15:paraId="4799F60C" w15:done="0"/>
  <w15:commentEx w15:paraId="6F23F4E8" w15:done="0"/>
  <w15:commentEx w15:paraId="0A8BE1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529238" w16cid:durableId="1F462246"/>
  <w16cid:commentId w16cid:paraId="687F6FEF" w16cid:durableId="1F462240"/>
  <w16cid:commentId w16cid:paraId="12F0A6B4" w16cid:durableId="1F46223F"/>
  <w16cid:commentId w16cid:paraId="3537FB18" w16cid:durableId="1F46223D"/>
  <w16cid:commentId w16cid:paraId="4799F60C" w16cid:durableId="1F46223C"/>
  <w16cid:commentId w16cid:paraId="6F23F4E8" w16cid:durableId="1F8D8C0E"/>
  <w16cid:commentId w16cid:paraId="0A8BE18B" w16cid:durableId="1F462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pt;height:11.4pt" o:bullet="t">
        <v:imagedata r:id="rId1" o:title="Word Work File L_1089218647"/>
      </v:shape>
    </w:pict>
  </w:numPicBullet>
  <w:abstractNum w:abstractNumId="0" w15:restartNumberingAfterBreak="0">
    <w:nsid w:val="121F520A"/>
    <w:multiLevelType w:val="hybridMultilevel"/>
    <w:tmpl w:val="453C9F9E"/>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BE6909"/>
    <w:multiLevelType w:val="hybridMultilevel"/>
    <w:tmpl w:val="67302E7C"/>
    <w:lvl w:ilvl="0" w:tplc="87485C96">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23CE5"/>
    <w:multiLevelType w:val="hybridMultilevel"/>
    <w:tmpl w:val="7C3C8BE0"/>
    <w:lvl w:ilvl="0" w:tplc="04F466CE">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85A88"/>
    <w:multiLevelType w:val="hybridMultilevel"/>
    <w:tmpl w:val="DB84F35C"/>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343DD"/>
    <w:multiLevelType w:val="hybridMultilevel"/>
    <w:tmpl w:val="8F5C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02607"/>
    <w:multiLevelType w:val="hybridMultilevel"/>
    <w:tmpl w:val="579A4580"/>
    <w:lvl w:ilvl="0" w:tplc="4562441C">
      <w:start w:val="1"/>
      <w:numFmt w:val="bullet"/>
      <w:lvlText w:val=""/>
      <w:lvlPicBulletId w:val="0"/>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1DA"/>
    <w:multiLevelType w:val="hybridMultilevel"/>
    <w:tmpl w:val="47CCC6C6"/>
    <w:lvl w:ilvl="0" w:tplc="1F24035C">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93DBD"/>
    <w:multiLevelType w:val="hybridMultilevel"/>
    <w:tmpl w:val="E7B47EDA"/>
    <w:lvl w:ilvl="0" w:tplc="980C8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8401D0"/>
    <w:multiLevelType w:val="hybridMultilevel"/>
    <w:tmpl w:val="609A62E0"/>
    <w:lvl w:ilvl="0" w:tplc="BBBEF3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C9353CA"/>
    <w:multiLevelType w:val="hybridMultilevel"/>
    <w:tmpl w:val="8AE6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5"/>
  </w:num>
  <w:num w:numId="5">
    <w:abstractNumId w:val="2"/>
  </w:num>
  <w:num w:numId="6">
    <w:abstractNumId w:val="4"/>
  </w:num>
  <w:num w:numId="7">
    <w:abstractNumId w:val="6"/>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76"/>
    <w:rsid w:val="00000167"/>
    <w:rsid w:val="000230A5"/>
    <w:rsid w:val="00030F62"/>
    <w:rsid w:val="00041115"/>
    <w:rsid w:val="00042A9B"/>
    <w:rsid w:val="00080F2E"/>
    <w:rsid w:val="00082F68"/>
    <w:rsid w:val="000D5EEA"/>
    <w:rsid w:val="000E14E9"/>
    <w:rsid w:val="00123769"/>
    <w:rsid w:val="00125C85"/>
    <w:rsid w:val="001275EF"/>
    <w:rsid w:val="00132FEF"/>
    <w:rsid w:val="001506F9"/>
    <w:rsid w:val="001619FC"/>
    <w:rsid w:val="001D23BF"/>
    <w:rsid w:val="001E6BE2"/>
    <w:rsid w:val="001F18B9"/>
    <w:rsid w:val="002040CB"/>
    <w:rsid w:val="00205847"/>
    <w:rsid w:val="00217A27"/>
    <w:rsid w:val="002419A9"/>
    <w:rsid w:val="002558F3"/>
    <w:rsid w:val="00263E6E"/>
    <w:rsid w:val="002644A2"/>
    <w:rsid w:val="00264CC3"/>
    <w:rsid w:val="0028313B"/>
    <w:rsid w:val="002A1B51"/>
    <w:rsid w:val="002A58B1"/>
    <w:rsid w:val="003003ED"/>
    <w:rsid w:val="00317283"/>
    <w:rsid w:val="00326723"/>
    <w:rsid w:val="003278FF"/>
    <w:rsid w:val="003321E3"/>
    <w:rsid w:val="003458E6"/>
    <w:rsid w:val="003507A4"/>
    <w:rsid w:val="00354C1B"/>
    <w:rsid w:val="003640F4"/>
    <w:rsid w:val="003D744D"/>
    <w:rsid w:val="003E350D"/>
    <w:rsid w:val="003F2969"/>
    <w:rsid w:val="00417EC3"/>
    <w:rsid w:val="004249E3"/>
    <w:rsid w:val="0042763B"/>
    <w:rsid w:val="00441B75"/>
    <w:rsid w:val="0044472F"/>
    <w:rsid w:val="0045363A"/>
    <w:rsid w:val="00466B72"/>
    <w:rsid w:val="004901F0"/>
    <w:rsid w:val="00494379"/>
    <w:rsid w:val="004A2D8D"/>
    <w:rsid w:val="004A7736"/>
    <w:rsid w:val="004B114D"/>
    <w:rsid w:val="004C1DC6"/>
    <w:rsid w:val="004F23D6"/>
    <w:rsid w:val="005002C4"/>
    <w:rsid w:val="00507C48"/>
    <w:rsid w:val="00523C76"/>
    <w:rsid w:val="00531690"/>
    <w:rsid w:val="00564E8E"/>
    <w:rsid w:val="00571E95"/>
    <w:rsid w:val="00581FEF"/>
    <w:rsid w:val="00583872"/>
    <w:rsid w:val="0059071B"/>
    <w:rsid w:val="005A1F68"/>
    <w:rsid w:val="005B3E1F"/>
    <w:rsid w:val="005B7A17"/>
    <w:rsid w:val="00610025"/>
    <w:rsid w:val="00612A34"/>
    <w:rsid w:val="0062721E"/>
    <w:rsid w:val="006325B3"/>
    <w:rsid w:val="00642121"/>
    <w:rsid w:val="00647B8B"/>
    <w:rsid w:val="00652AF8"/>
    <w:rsid w:val="00661D3A"/>
    <w:rsid w:val="0069555C"/>
    <w:rsid w:val="006B1CB2"/>
    <w:rsid w:val="006B35D4"/>
    <w:rsid w:val="006B6B9A"/>
    <w:rsid w:val="00715FC9"/>
    <w:rsid w:val="00726099"/>
    <w:rsid w:val="00747748"/>
    <w:rsid w:val="007507B4"/>
    <w:rsid w:val="007536DA"/>
    <w:rsid w:val="00756D1F"/>
    <w:rsid w:val="00776488"/>
    <w:rsid w:val="00777BC4"/>
    <w:rsid w:val="00796360"/>
    <w:rsid w:val="007D5642"/>
    <w:rsid w:val="007F32F8"/>
    <w:rsid w:val="008023C9"/>
    <w:rsid w:val="00827150"/>
    <w:rsid w:val="00841A67"/>
    <w:rsid w:val="00866C44"/>
    <w:rsid w:val="008743BB"/>
    <w:rsid w:val="00874A64"/>
    <w:rsid w:val="0089609D"/>
    <w:rsid w:val="008A2E11"/>
    <w:rsid w:val="008A47A0"/>
    <w:rsid w:val="008E006C"/>
    <w:rsid w:val="008E2218"/>
    <w:rsid w:val="008F1223"/>
    <w:rsid w:val="00910AAA"/>
    <w:rsid w:val="009163FF"/>
    <w:rsid w:val="00930F82"/>
    <w:rsid w:val="009473F5"/>
    <w:rsid w:val="00963A52"/>
    <w:rsid w:val="00972A4B"/>
    <w:rsid w:val="009853C9"/>
    <w:rsid w:val="00987CD6"/>
    <w:rsid w:val="009F6417"/>
    <w:rsid w:val="00A07010"/>
    <w:rsid w:val="00A1633E"/>
    <w:rsid w:val="00A30BF0"/>
    <w:rsid w:val="00A3536F"/>
    <w:rsid w:val="00A66B34"/>
    <w:rsid w:val="00A86828"/>
    <w:rsid w:val="00A94452"/>
    <w:rsid w:val="00A9641F"/>
    <w:rsid w:val="00AC3FA7"/>
    <w:rsid w:val="00AE6FEE"/>
    <w:rsid w:val="00B01A9F"/>
    <w:rsid w:val="00B021DA"/>
    <w:rsid w:val="00B30287"/>
    <w:rsid w:val="00B3189F"/>
    <w:rsid w:val="00B35C18"/>
    <w:rsid w:val="00B81B92"/>
    <w:rsid w:val="00B8639E"/>
    <w:rsid w:val="00B95497"/>
    <w:rsid w:val="00BA2462"/>
    <w:rsid w:val="00BA2C4E"/>
    <w:rsid w:val="00BA3757"/>
    <w:rsid w:val="00BD53CC"/>
    <w:rsid w:val="00BE3B3C"/>
    <w:rsid w:val="00C053E2"/>
    <w:rsid w:val="00C30C29"/>
    <w:rsid w:val="00C36DE3"/>
    <w:rsid w:val="00C37A92"/>
    <w:rsid w:val="00C552A1"/>
    <w:rsid w:val="00C576FA"/>
    <w:rsid w:val="00C60684"/>
    <w:rsid w:val="00C752F0"/>
    <w:rsid w:val="00C9617D"/>
    <w:rsid w:val="00C97DE9"/>
    <w:rsid w:val="00CA1097"/>
    <w:rsid w:val="00CA12A6"/>
    <w:rsid w:val="00CB2230"/>
    <w:rsid w:val="00CB2B95"/>
    <w:rsid w:val="00CB312F"/>
    <w:rsid w:val="00CC0F02"/>
    <w:rsid w:val="00CD3D95"/>
    <w:rsid w:val="00CE752A"/>
    <w:rsid w:val="00CF2F37"/>
    <w:rsid w:val="00CF7D10"/>
    <w:rsid w:val="00D02A76"/>
    <w:rsid w:val="00D14ECD"/>
    <w:rsid w:val="00D1505D"/>
    <w:rsid w:val="00D35777"/>
    <w:rsid w:val="00D719DE"/>
    <w:rsid w:val="00D7298F"/>
    <w:rsid w:val="00D821F1"/>
    <w:rsid w:val="00D83D2A"/>
    <w:rsid w:val="00D93928"/>
    <w:rsid w:val="00D93C76"/>
    <w:rsid w:val="00DC7CCF"/>
    <w:rsid w:val="00DD3400"/>
    <w:rsid w:val="00DF37CE"/>
    <w:rsid w:val="00E01EF8"/>
    <w:rsid w:val="00E25E4E"/>
    <w:rsid w:val="00E855D0"/>
    <w:rsid w:val="00EA2604"/>
    <w:rsid w:val="00EB2F50"/>
    <w:rsid w:val="00EC7BA2"/>
    <w:rsid w:val="00ED1ACE"/>
    <w:rsid w:val="00EF06B0"/>
    <w:rsid w:val="00EF18B5"/>
    <w:rsid w:val="00F00E9C"/>
    <w:rsid w:val="00F12362"/>
    <w:rsid w:val="00F53C4B"/>
    <w:rsid w:val="00F9198E"/>
    <w:rsid w:val="00FC1667"/>
    <w:rsid w:val="00FC3B61"/>
    <w:rsid w:val="00FD581E"/>
    <w:rsid w:val="00FE1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21BC"/>
  <w15:chartTrackingRefBased/>
  <w15:docId w15:val="{F1DD0A4C-6814-40A2-933B-239907F8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B5"/>
    <w:pPr>
      <w:ind w:left="720"/>
      <w:contextualSpacing/>
    </w:pPr>
  </w:style>
  <w:style w:type="paragraph" w:styleId="NoSpacing">
    <w:name w:val="No Spacing"/>
    <w:uiPriority w:val="1"/>
    <w:qFormat/>
    <w:rsid w:val="006B6B9A"/>
    <w:pPr>
      <w:spacing w:after="0" w:line="240" w:lineRule="auto"/>
    </w:pPr>
  </w:style>
  <w:style w:type="paragraph" w:styleId="NormalWeb">
    <w:name w:val="Normal (Web)"/>
    <w:basedOn w:val="Normal"/>
    <w:uiPriority w:val="99"/>
    <w:semiHidden/>
    <w:unhideWhenUsed/>
    <w:rsid w:val="006B6B9A"/>
    <w:rPr>
      <w:rFonts w:ascii="Times New Roman" w:hAnsi="Times New Roman" w:cs="Times New Roman"/>
      <w:sz w:val="24"/>
      <w:szCs w:val="24"/>
    </w:rPr>
  </w:style>
  <w:style w:type="character" w:styleId="Strong">
    <w:name w:val="Strong"/>
    <w:qFormat/>
    <w:rsid w:val="006B6B9A"/>
    <w:rPr>
      <w:rFonts w:cs="Times New Roman"/>
      <w:b/>
      <w:bCs/>
    </w:rPr>
  </w:style>
  <w:style w:type="character" w:styleId="CommentReference">
    <w:name w:val="annotation reference"/>
    <w:uiPriority w:val="99"/>
    <w:rsid w:val="006B6B9A"/>
    <w:rPr>
      <w:sz w:val="16"/>
      <w:szCs w:val="16"/>
    </w:rPr>
  </w:style>
  <w:style w:type="paragraph" w:styleId="CommentText">
    <w:name w:val="annotation text"/>
    <w:basedOn w:val="Normal"/>
    <w:link w:val="CommentTextChar"/>
    <w:uiPriority w:val="99"/>
    <w:qFormat/>
    <w:rsid w:val="006B6B9A"/>
    <w:pPr>
      <w:spacing w:after="0" w:line="240" w:lineRule="auto"/>
    </w:pPr>
    <w:rPr>
      <w:rFonts w:ascii="Times New Roman" w:eastAsia="Times New Roman" w:hAnsi="Times New Roman" w:cs="Times New Roman"/>
      <w:sz w:val="20"/>
      <w:szCs w:val="20"/>
      <w:lang w:eastAsia="en-IN"/>
    </w:rPr>
  </w:style>
  <w:style w:type="character" w:customStyle="1" w:styleId="CommentTextChar">
    <w:name w:val="Comment Text Char"/>
    <w:basedOn w:val="DefaultParagraphFont"/>
    <w:link w:val="CommentText"/>
    <w:uiPriority w:val="99"/>
    <w:qFormat/>
    <w:rsid w:val="006B6B9A"/>
    <w:rPr>
      <w:rFonts w:ascii="Times New Roman" w:eastAsia="Times New Roman" w:hAnsi="Times New Roman" w:cs="Times New Roman"/>
      <w:sz w:val="20"/>
      <w:szCs w:val="20"/>
      <w:lang w:eastAsia="en-IN"/>
    </w:rPr>
  </w:style>
  <w:style w:type="paragraph" w:styleId="BalloonText">
    <w:name w:val="Balloon Text"/>
    <w:basedOn w:val="Normal"/>
    <w:link w:val="BalloonTextChar"/>
    <w:uiPriority w:val="99"/>
    <w:semiHidden/>
    <w:unhideWhenUsed/>
    <w:rsid w:val="006B6B9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6B9A"/>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23769"/>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23769"/>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12807</TotalTime>
  <Pages>3</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Biswas, Samik</cp:lastModifiedBy>
  <cp:revision>28</cp:revision>
  <dcterms:created xsi:type="dcterms:W3CDTF">2018-11-23T07:29:00Z</dcterms:created>
  <dcterms:modified xsi:type="dcterms:W3CDTF">2018-12-06T13:57:00Z</dcterms:modified>
</cp:coreProperties>
</file>