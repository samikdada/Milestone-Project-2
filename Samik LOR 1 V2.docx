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36A25" w14:textId="77777777" w:rsidR="001E144F" w:rsidRDefault="00523983" w:rsidP="00DB333F">
      <w:pPr>
        <w:jc w:val="both"/>
      </w:pPr>
      <w:r>
        <w:t xml:space="preserve">With highest revere and </w:t>
      </w:r>
      <w:r w:rsidR="00CA02D9">
        <w:t xml:space="preserve">best </w:t>
      </w:r>
      <w:r>
        <w:t xml:space="preserve">regards, I am writing this letter in support of Mr. Samik Biswas as a prospective </w:t>
      </w:r>
      <w:r w:rsidR="00AF2C21">
        <w:t>candidate</w:t>
      </w:r>
      <w:r>
        <w:t xml:space="preserve"> for admission into ____________ program at ________ University.</w:t>
      </w:r>
    </w:p>
    <w:p w14:paraId="5BABD96B" w14:textId="77777777" w:rsidR="003E58B3" w:rsidRDefault="00523983" w:rsidP="00DB333F">
      <w:pPr>
        <w:jc w:val="both"/>
      </w:pPr>
      <w:r>
        <w:t xml:space="preserve">I had the </w:t>
      </w:r>
      <w:r w:rsidR="00CA02D9">
        <w:t>opportunity</w:t>
      </w:r>
      <w:r>
        <w:t xml:space="preserve"> of being his</w:t>
      </w:r>
      <w:r w:rsidR="00AF2C21">
        <w:t xml:space="preserve"> Project Manager for </w:t>
      </w:r>
      <w:commentRangeStart w:id="0"/>
      <w:r w:rsidR="00AF2C21">
        <w:t xml:space="preserve">___ </w:t>
      </w:r>
      <w:commentRangeEnd w:id="0"/>
      <w:r w:rsidR="003E58B3">
        <w:rPr>
          <w:rStyle w:val="CommentReference"/>
        </w:rPr>
        <w:commentReference w:id="0"/>
      </w:r>
      <w:r w:rsidR="00AF2C21">
        <w:t>years while his employment with</w:t>
      </w:r>
      <w:r>
        <w:t xml:space="preserve"> TATA CONSULTANCY </w:t>
      </w:r>
      <w:commentRangeStart w:id="1"/>
      <w:r>
        <w:t>SERVCES</w:t>
      </w:r>
      <w:commentRangeEnd w:id="1"/>
      <w:r w:rsidR="003E58B3">
        <w:rPr>
          <w:rStyle w:val="CommentReference"/>
        </w:rPr>
        <w:commentReference w:id="1"/>
      </w:r>
      <w:r>
        <w:t xml:space="preserve">. </w:t>
      </w:r>
      <w:r w:rsidR="00AF2C21">
        <w:t>His service to the project and the organizatio</w:t>
      </w:r>
      <w:bookmarkStart w:id="2" w:name="_GoBack"/>
      <w:bookmarkEnd w:id="2"/>
      <w:r w:rsidR="00AF2C21">
        <w:t xml:space="preserve">n as a whole was quite fulfilling and </w:t>
      </w:r>
      <w:r w:rsidR="005B0F09">
        <w:t>enriching</w:t>
      </w:r>
      <w:r w:rsidR="00AF2C21">
        <w:t>. H</w:t>
      </w:r>
      <w:r w:rsidR="005B0F09">
        <w:t>aving him as one of the member in</w:t>
      </w:r>
      <w:r w:rsidR="00AF2C21">
        <w:t xml:space="preserve"> my team</w:t>
      </w:r>
      <w:r>
        <w:t xml:space="preserve">, I was fortunate to know his meticulous attitude towards any and every task that was assigned to him. </w:t>
      </w:r>
    </w:p>
    <w:p w14:paraId="6AC0BEC0" w14:textId="77777777" w:rsidR="00523983" w:rsidRDefault="00523983" w:rsidP="00DB333F">
      <w:pPr>
        <w:jc w:val="both"/>
      </w:pPr>
      <w:del w:id="3" w:author="Jeeta Sarkar" w:date="2018-11-26T10:49:00Z">
        <w:r w:rsidDel="003E58B3">
          <w:delText xml:space="preserve">He </w:delText>
        </w:r>
      </w:del>
      <w:ins w:id="4" w:author="Jeeta Sarkar" w:date="2018-11-26T10:49:00Z">
        <w:r w:rsidR="003E58B3">
          <w:t xml:space="preserve">Samik </w:t>
        </w:r>
      </w:ins>
      <w:r>
        <w:t xml:space="preserve">was one of the associates who always aimed to understand the bigger picture of the project </w:t>
      </w:r>
      <w:r w:rsidR="007A72CF">
        <w:t>and</w:t>
      </w:r>
      <w:r w:rsidR="00AC30BF">
        <w:t xml:space="preserve"> get better insights on how his work</w:t>
      </w:r>
      <w:commentRangeStart w:id="5"/>
      <w:r w:rsidR="00AC30BF">
        <w:t xml:space="preserve"> contributes to meet the end goals. He always </w:t>
      </w:r>
      <w:r>
        <w:t xml:space="preserve">had the necessary analytical skills to </w:t>
      </w:r>
      <w:r w:rsidR="00292FF1">
        <w:t>dig deep in identifying the root causes</w:t>
      </w:r>
      <w:r>
        <w:t xml:space="preserve"> </w:t>
      </w:r>
      <w:r w:rsidR="00E27A45">
        <w:t xml:space="preserve">and permanent </w:t>
      </w:r>
      <w:r>
        <w:t>possible solutions for any given problem</w:t>
      </w:r>
      <w:commentRangeEnd w:id="5"/>
      <w:r w:rsidR="003E58B3">
        <w:rPr>
          <w:rStyle w:val="CommentReference"/>
        </w:rPr>
        <w:commentReference w:id="5"/>
      </w:r>
      <w:r>
        <w:t xml:space="preserve">. </w:t>
      </w:r>
      <w:commentRangeStart w:id="6"/>
      <w:r w:rsidR="00E27A45">
        <w:t>Apart from his commendable hard work and dedication he was also a smart worker</w:t>
      </w:r>
      <w:r w:rsidR="00E12B5F">
        <w:t xml:space="preserve">. He always had inclination towards reducing the manual and redundant efforts in the work leading to considerable reduction in time along with improved accuracy and efficiency. </w:t>
      </w:r>
      <w:commentRangeEnd w:id="6"/>
      <w:r w:rsidR="001E144F">
        <w:rPr>
          <w:rStyle w:val="CommentReference"/>
        </w:rPr>
        <w:commentReference w:id="6"/>
      </w:r>
      <w:commentRangeStart w:id="7"/>
      <w:r w:rsidR="00E12B5F">
        <w:t xml:space="preserve">He was able to leverage his technical expertise in programming skills and implement the same in day to day work and application automations. </w:t>
      </w:r>
      <w:commentRangeEnd w:id="7"/>
      <w:r w:rsidR="001E144F">
        <w:rPr>
          <w:rStyle w:val="CommentReference"/>
        </w:rPr>
        <w:commentReference w:id="7"/>
      </w:r>
      <w:r w:rsidR="00E12B5F">
        <w:t xml:space="preserve">To a much larger extent, this </w:t>
      </w:r>
      <w:r w:rsidR="00AF2C21">
        <w:t>attitude of work has</w:t>
      </w:r>
      <w:r w:rsidR="00E12B5F">
        <w:t xml:space="preserve"> </w:t>
      </w:r>
      <w:commentRangeStart w:id="8"/>
      <w:r w:rsidR="00E12B5F">
        <w:t xml:space="preserve">helped the project </w:t>
      </w:r>
      <w:commentRangeEnd w:id="8"/>
      <w:r w:rsidR="001E144F">
        <w:rPr>
          <w:rStyle w:val="CommentReference"/>
        </w:rPr>
        <w:commentReference w:id="8"/>
      </w:r>
      <w:r w:rsidR="00E12B5F">
        <w:t>in a number of value additions and client appreciations</w:t>
      </w:r>
      <w:r w:rsidR="00292FF1">
        <w:t>,</w:t>
      </w:r>
      <w:r w:rsidR="00E12B5F">
        <w:t xml:space="preserve"> fostering overall improvement in the satisfaction ratio for the deliverables</w:t>
      </w:r>
      <w:r w:rsidR="00CA02D9">
        <w:t>.</w:t>
      </w:r>
    </w:p>
    <w:p w14:paraId="7F62C6A1" w14:textId="77777777" w:rsidR="005B0F09" w:rsidRDefault="005B0F09" w:rsidP="00DB333F">
      <w:pPr>
        <w:jc w:val="both"/>
      </w:pPr>
      <w:r>
        <w:t>Apart from being technically sound and strong, his ability and flexibility to work in a team has always been an icing on the cake.</w:t>
      </w:r>
      <w:commentRangeStart w:id="9"/>
      <w:r w:rsidR="00292FF1">
        <w:t xml:space="preserve"> He not only requested help from the team whenever needed, but also contributed in knowledge sharing sessions and made sure that everybody is on the same page. </w:t>
      </w:r>
      <w:commentRangeEnd w:id="9"/>
      <w:r w:rsidR="001E144F">
        <w:rPr>
          <w:rStyle w:val="CommentReference"/>
        </w:rPr>
        <w:commentReference w:id="9"/>
      </w:r>
      <w:r w:rsidR="00EA0A45">
        <w:t xml:space="preserve">Providing value additions by </w:t>
      </w:r>
      <w:commentRangeStart w:id="10"/>
      <w:r w:rsidR="00EA0A45">
        <w:t xml:space="preserve">analyzing the requirements and giving valuable inputs </w:t>
      </w:r>
      <w:r w:rsidR="00292FF1">
        <w:t>to deliver accurate results</w:t>
      </w:r>
      <w:r w:rsidR="00EA0A45">
        <w:t xml:space="preserve"> before time has always been of immense help to me as a leader. </w:t>
      </w:r>
      <w:commentRangeEnd w:id="10"/>
      <w:r w:rsidR="001E144F">
        <w:rPr>
          <w:rStyle w:val="CommentReference"/>
        </w:rPr>
        <w:commentReference w:id="10"/>
      </w:r>
      <w:r>
        <w:t>It was</w:t>
      </w:r>
      <w:r w:rsidR="00346177">
        <w:t xml:space="preserve"> a pleasure being his supervisor since his understanding of the work only grew to be stronger</w:t>
      </w:r>
      <w:r w:rsidR="00EA0A45">
        <w:t xml:space="preserve"> with passing time</w:t>
      </w:r>
      <w:r w:rsidR="00346177">
        <w:t>.</w:t>
      </w:r>
      <w:r w:rsidR="00EA0A45">
        <w:t xml:space="preserve"> I can vouch that his growth as an individual and professional has seen exponential growth from the time he joined my team.</w:t>
      </w:r>
      <w:r w:rsidR="00E27A45">
        <w:t xml:space="preserve"> </w:t>
      </w:r>
    </w:p>
    <w:p w14:paraId="0B6B0A80" w14:textId="77777777" w:rsidR="00CA02D9" w:rsidRDefault="005B0F09" w:rsidP="00DB333F">
      <w:pPr>
        <w:jc w:val="both"/>
      </w:pPr>
      <w:r w:rsidRPr="00DB333F">
        <w:t xml:space="preserve">It is evident from </w:t>
      </w:r>
      <w:r w:rsidR="00292FF1" w:rsidRPr="00DB333F">
        <w:t xml:space="preserve">my interactions with him and </w:t>
      </w:r>
      <w:r w:rsidRPr="00DB333F">
        <w:t>the narration above</w:t>
      </w:r>
      <w:r w:rsidR="00292FF1" w:rsidRPr="00DB333F">
        <w:t>,</w:t>
      </w:r>
      <w:r w:rsidRPr="00DB333F">
        <w:t xml:space="preserve"> that a</w:t>
      </w:r>
      <w:r w:rsidR="00292FF1" w:rsidRPr="00DB333F">
        <w:t>ll through his service towards this</w:t>
      </w:r>
      <w:r w:rsidR="00CA02D9" w:rsidRPr="00DB333F">
        <w:t xml:space="preserve"> organization he has always been a keen learner </w:t>
      </w:r>
      <w:r w:rsidRPr="00DB333F">
        <w:t xml:space="preserve">of the data analysis segments and automation tasks. This clearly depicted his interests in gaining advanced knowledge in </w:t>
      </w:r>
      <w:r w:rsidR="00E27A45" w:rsidRPr="00DB333F">
        <w:t>the areas of data analytics and its practical applications</w:t>
      </w:r>
      <w:r w:rsidRPr="00DB333F">
        <w:t xml:space="preserve">, hence I am sure he will be </w:t>
      </w:r>
      <w:r w:rsidR="00292FF1" w:rsidRPr="00DB333F">
        <w:t xml:space="preserve">one of the </w:t>
      </w:r>
      <w:r w:rsidRPr="00DB333F">
        <w:t xml:space="preserve">most </w:t>
      </w:r>
      <w:r w:rsidR="00292FF1" w:rsidRPr="00DB333F">
        <w:t>appropriate</w:t>
      </w:r>
      <w:r w:rsidRPr="00DB333F">
        <w:t xml:space="preserve"> student to benefit out of the extensive curriculum at your university. </w:t>
      </w:r>
      <w:r w:rsidR="00E27A45" w:rsidRPr="00DB333F">
        <w:t>With his extensive knowledge, dedication and sincerity towards learning I have no doubt that he is all set to climb to take a step ahead in the direction of higher education and add more glory to his merits.</w:t>
      </w:r>
    </w:p>
    <w:p w14:paraId="247E754B" w14:textId="77777777" w:rsidR="00E27A45" w:rsidRDefault="00E27A45" w:rsidP="00DB333F">
      <w:pPr>
        <w:jc w:val="both"/>
      </w:pPr>
      <w:r>
        <w:t xml:space="preserve">In conclusion I affirm that all my assessments till now for Mr. Samik Biswas are highly positive and he is fit to be admitted in University ____________ for ________. </w:t>
      </w:r>
      <w:r w:rsidR="00292FF1">
        <w:t xml:space="preserve">You are most welcome in case of any questions or concerns. My contact details are as below. </w:t>
      </w:r>
    </w:p>
    <w:p w14:paraId="226678D8" w14:textId="77777777" w:rsidR="00292FF1" w:rsidRDefault="00292FF1" w:rsidP="00DB333F">
      <w:pPr>
        <w:jc w:val="both"/>
      </w:pPr>
    </w:p>
    <w:p w14:paraId="5036AB98" w14:textId="77777777" w:rsidR="00292FF1" w:rsidRDefault="00292FF1" w:rsidP="00DB333F">
      <w:pPr>
        <w:jc w:val="both"/>
      </w:pPr>
      <w:r>
        <w:t>Yours Sincerely,</w:t>
      </w:r>
    </w:p>
    <w:p w14:paraId="5C61B7BD" w14:textId="77777777" w:rsidR="00292FF1" w:rsidRDefault="00292FF1" w:rsidP="00DB333F">
      <w:pPr>
        <w:jc w:val="both"/>
      </w:pPr>
      <w:r>
        <w:t>XXXX</w:t>
      </w:r>
    </w:p>
    <w:sectPr w:rsidR="0029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eta Sarkar" w:date="2018-11-26T10:48:00Z" w:initials="JS">
    <w:p w14:paraId="4F0881C9" w14:textId="77777777" w:rsidR="003E58B3" w:rsidRDefault="003E58B3">
      <w:pPr>
        <w:pStyle w:val="CommentText"/>
      </w:pPr>
      <w:r>
        <w:rPr>
          <w:rStyle w:val="CommentReference"/>
        </w:rPr>
        <w:annotationRef/>
      </w:r>
      <w:r>
        <w:t>For how many years?</w:t>
      </w:r>
    </w:p>
  </w:comment>
  <w:comment w:id="1" w:author="Jeeta Sarkar" w:date="2018-11-26T10:48:00Z" w:initials="JS">
    <w:p w14:paraId="1467ED64" w14:textId="77777777" w:rsidR="003E58B3" w:rsidRDefault="003E58B3">
      <w:pPr>
        <w:pStyle w:val="CommentText"/>
      </w:pPr>
      <w:r>
        <w:rPr>
          <w:rStyle w:val="CommentReference"/>
        </w:rPr>
        <w:annotationRef/>
      </w:r>
      <w:r>
        <w:t>Location</w:t>
      </w:r>
    </w:p>
  </w:comment>
  <w:comment w:id="5" w:author="Jeeta Sarkar" w:date="2018-11-26T10:49:00Z" w:initials="JS">
    <w:p w14:paraId="720AC1FC" w14:textId="77777777" w:rsidR="003E58B3" w:rsidRDefault="003E58B3">
      <w:pPr>
        <w:pStyle w:val="CommentText"/>
      </w:pPr>
      <w:r>
        <w:rPr>
          <w:rStyle w:val="CommentReference"/>
        </w:rPr>
        <w:annotationRef/>
      </w:r>
      <w:r>
        <w:t>Please substantiate with supporting technical example/instance</w:t>
      </w:r>
    </w:p>
  </w:comment>
  <w:comment w:id="6" w:author="Jeeta Sarkar" w:date="2018-11-26T12:47:00Z" w:initials="JS">
    <w:p w14:paraId="21C0C447" w14:textId="77777777" w:rsidR="001E144F" w:rsidRDefault="001E144F">
      <w:pPr>
        <w:pStyle w:val="CommentText"/>
      </w:pPr>
      <w:r>
        <w:rPr>
          <w:rStyle w:val="CommentReference"/>
        </w:rPr>
        <w:annotationRef/>
      </w:r>
      <w:r>
        <w:t>Too generic. Substantiate with supporting example</w:t>
      </w:r>
    </w:p>
  </w:comment>
  <w:comment w:id="7" w:author="Jeeta Sarkar" w:date="2018-11-26T12:48:00Z" w:initials="JS">
    <w:p w14:paraId="7B36A8A3" w14:textId="77777777" w:rsidR="001E144F" w:rsidRDefault="001E144F">
      <w:pPr>
        <w:pStyle w:val="CommentText"/>
      </w:pPr>
      <w:r>
        <w:rPr>
          <w:rStyle w:val="CommentReference"/>
        </w:rPr>
        <w:annotationRef/>
      </w:r>
      <w:r>
        <w:t>For instance?? When and where??</w:t>
      </w:r>
    </w:p>
  </w:comment>
  <w:comment w:id="8" w:author="Jeeta Sarkar" w:date="2018-11-26T12:48:00Z" w:initials="JS">
    <w:p w14:paraId="7AF0750A" w14:textId="77777777" w:rsidR="001E144F" w:rsidRDefault="001E144F">
      <w:pPr>
        <w:pStyle w:val="CommentText"/>
      </w:pPr>
      <w:r>
        <w:rPr>
          <w:rStyle w:val="CommentReference"/>
        </w:rPr>
        <w:annotationRef/>
      </w:r>
      <w:r>
        <w:t>Which project? Elaborate</w:t>
      </w:r>
    </w:p>
  </w:comment>
  <w:comment w:id="9" w:author="Jeeta Sarkar" w:date="2018-11-26T12:48:00Z" w:initials="JS">
    <w:p w14:paraId="75C6FC56" w14:textId="77777777" w:rsidR="001E144F" w:rsidRDefault="001E144F">
      <w:pPr>
        <w:pStyle w:val="CommentText"/>
      </w:pPr>
      <w:r>
        <w:rPr>
          <w:rStyle w:val="CommentReference"/>
        </w:rPr>
        <w:annotationRef/>
      </w:r>
      <w:r>
        <w:t>Mention one such instance</w:t>
      </w:r>
    </w:p>
  </w:comment>
  <w:comment w:id="10" w:author="Jeeta Sarkar" w:date="2018-11-26T12:48:00Z" w:initials="JS">
    <w:p w14:paraId="6DCB6B3F" w14:textId="77777777" w:rsidR="001E144F" w:rsidRDefault="001E144F">
      <w:pPr>
        <w:pStyle w:val="CommentText"/>
      </w:pPr>
      <w:r>
        <w:rPr>
          <w:rStyle w:val="CommentReference"/>
        </w:rPr>
        <w:annotationRef/>
      </w:r>
      <w:r>
        <w:t xml:space="preserve">Technical </w:t>
      </w:r>
      <w:r w:rsidR="005F5B76">
        <w:t>instance please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0881C9" w15:done="0"/>
  <w15:commentEx w15:paraId="1467ED64" w15:done="0"/>
  <w15:commentEx w15:paraId="720AC1FC" w15:done="0"/>
  <w15:commentEx w15:paraId="21C0C447" w15:done="0"/>
  <w15:commentEx w15:paraId="7B36A8A3" w15:done="0"/>
  <w15:commentEx w15:paraId="7AF0750A" w15:done="0"/>
  <w15:commentEx w15:paraId="75C6FC56" w15:done="0"/>
  <w15:commentEx w15:paraId="6DCB6B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eta Sarkar">
    <w15:presenceInfo w15:providerId="Windows Live" w15:userId="ae884d41abf0cc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3NTUys7A0NTIwNTdU0lEKTi0uzszPAykwrAUABKaR+iwAAAA="/>
  </w:docVars>
  <w:rsids>
    <w:rsidRoot w:val="00523983"/>
    <w:rsid w:val="001E144F"/>
    <w:rsid w:val="00292FF1"/>
    <w:rsid w:val="00346177"/>
    <w:rsid w:val="003E58B3"/>
    <w:rsid w:val="00412DEF"/>
    <w:rsid w:val="00452C6B"/>
    <w:rsid w:val="00523983"/>
    <w:rsid w:val="005B0F09"/>
    <w:rsid w:val="005F5B76"/>
    <w:rsid w:val="007A72CF"/>
    <w:rsid w:val="00AC30BF"/>
    <w:rsid w:val="00AF2C21"/>
    <w:rsid w:val="00CA02D9"/>
    <w:rsid w:val="00DB333F"/>
    <w:rsid w:val="00E12B5F"/>
    <w:rsid w:val="00E27A45"/>
    <w:rsid w:val="00EA0A45"/>
    <w:rsid w:val="00F7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373B"/>
  <w15:chartTrackingRefBased/>
  <w15:docId w15:val="{6BA11748-87DE-429F-837F-E440C637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5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8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Jeeta Sarkar</cp:lastModifiedBy>
  <cp:revision>2</cp:revision>
  <dcterms:created xsi:type="dcterms:W3CDTF">2018-11-13T04:05:00Z</dcterms:created>
  <dcterms:modified xsi:type="dcterms:W3CDTF">2018-11-27T01:25:00Z</dcterms:modified>
</cp:coreProperties>
</file>